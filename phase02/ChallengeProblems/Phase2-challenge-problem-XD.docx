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FD1B6" w14:textId="0E917B7C" w:rsidR="006C1DA5" w:rsidDel="00976083" w:rsidRDefault="006C1DA5">
      <w:pPr>
        <w:rPr>
          <w:del w:id="0" w:author="matt" w:date="2017-06-12T15:27:00Z"/>
        </w:rPr>
      </w:pPr>
    </w:p>
    <w:p w14:paraId="55B7DB25" w14:textId="1BE51EC0" w:rsidR="005760C3" w:rsidRDefault="005760C3" w:rsidP="005760C3">
      <w:pPr>
        <w:pStyle w:val="Title"/>
        <w:jc w:val="center"/>
        <w:rPr>
          <w:rStyle w:val="BookTitle"/>
          <w:sz w:val="40"/>
        </w:rPr>
      </w:pPr>
      <w:proofErr w:type="spellStart"/>
      <w:r w:rsidRPr="005760C3">
        <w:rPr>
          <w:rStyle w:val="BookTitle"/>
          <w:i w:val="0"/>
          <w:sz w:val="40"/>
        </w:rPr>
        <w:t>IM</w:t>
      </w:r>
      <w:bookmarkStart w:id="1" w:name="_GoBack"/>
      <w:bookmarkEnd w:id="1"/>
      <w:r w:rsidRPr="005760C3">
        <w:rPr>
          <w:rStyle w:val="BookTitle"/>
          <w:i w:val="0"/>
          <w:sz w:val="40"/>
        </w:rPr>
        <w:t>MoRTALS</w:t>
      </w:r>
      <w:proofErr w:type="spellEnd"/>
      <w:r w:rsidRPr="005760C3">
        <w:rPr>
          <w:rStyle w:val="BookTitle"/>
          <w:i w:val="0"/>
          <w:sz w:val="40"/>
        </w:rPr>
        <w:t xml:space="preserve"> </w:t>
      </w:r>
      <w:r w:rsidR="000476D4" w:rsidRPr="005760C3">
        <w:rPr>
          <w:rStyle w:val="BookTitle"/>
          <w:i w:val="0"/>
          <w:sz w:val="40"/>
        </w:rPr>
        <w:t xml:space="preserve">Challenge Problem </w:t>
      </w:r>
      <w:r w:rsidRPr="005760C3">
        <w:rPr>
          <w:rStyle w:val="BookTitle"/>
          <w:i w:val="0"/>
          <w:sz w:val="40"/>
        </w:rPr>
        <w:t>2</w:t>
      </w:r>
    </w:p>
    <w:p w14:paraId="299CE52C" w14:textId="76CE3B24" w:rsidR="000476D4" w:rsidRPr="005760C3" w:rsidRDefault="005760C3" w:rsidP="005760C3">
      <w:pPr>
        <w:pStyle w:val="Title"/>
        <w:jc w:val="center"/>
        <w:rPr>
          <w:b/>
          <w:bCs/>
          <w:i/>
          <w:iCs/>
          <w:spacing w:val="5"/>
          <w:sz w:val="40"/>
        </w:rPr>
      </w:pPr>
      <w:r>
        <w:rPr>
          <w:rStyle w:val="BookTitle"/>
          <w:sz w:val="40"/>
        </w:rPr>
        <w:t>Cross-Application Dependencies</w:t>
      </w:r>
    </w:p>
    <w:p w14:paraId="0310895A" w14:textId="6F2CFCB1" w:rsidR="000476D4" w:rsidRPr="00197E4B" w:rsidRDefault="00B05B8E" w:rsidP="000476D4">
      <w:pPr>
        <w:pStyle w:val="Heading1"/>
      </w:pPr>
      <w:r>
        <w:t>Introduction</w:t>
      </w:r>
    </w:p>
    <w:p w14:paraId="0C4E926D" w14:textId="558B2799" w:rsidR="003715F1" w:rsidRDefault="005760C3" w:rsidP="000476D4">
      <w:pPr>
        <w:rPr>
          <w:rFonts w:cs="Times New Roman"/>
        </w:rPr>
      </w:pPr>
      <w:r>
        <w:rPr>
          <w:rFonts w:cs="Times New Roman"/>
        </w:rPr>
        <w:t xml:space="preserve">Modern software systems seldom </w:t>
      </w:r>
      <w:r w:rsidR="004E4E52">
        <w:rPr>
          <w:rFonts w:cs="Times New Roman"/>
        </w:rPr>
        <w:t>operate</w:t>
      </w:r>
      <w:r>
        <w:rPr>
          <w:rFonts w:cs="Times New Roman"/>
        </w:rPr>
        <w:t xml:space="preserve"> in isolation.</w:t>
      </w:r>
      <w:r w:rsidR="003715F1">
        <w:rPr>
          <w:rFonts w:cs="Times New Roman"/>
        </w:rPr>
        <w:t xml:space="preserve">  For example, Service-Oriented Architectures (SOAs) distribute distinct system functionality across discrete (and typically remote) processes that communicate using a network.  Designers of these systems often bake assumptions about the availability and mechanics of interacting with other architecture components into their application logic</w:t>
      </w:r>
      <w:r w:rsidR="00A60F43">
        <w:rPr>
          <w:rFonts w:cs="Times New Roman"/>
        </w:rPr>
        <w:t>, making these systems fragile over time</w:t>
      </w:r>
      <w:r w:rsidR="003715F1">
        <w:rPr>
          <w:rFonts w:cs="Times New Roman"/>
        </w:rPr>
        <w:t>.</w:t>
      </w:r>
    </w:p>
    <w:p w14:paraId="2721DC79" w14:textId="3E3D0FC1" w:rsidR="00816434" w:rsidRDefault="00816434" w:rsidP="000476D4">
      <w:pPr>
        <w:rPr>
          <w:rFonts w:cs="Times New Roman"/>
        </w:rPr>
      </w:pPr>
      <w:r>
        <w:rPr>
          <w:rFonts w:cs="Times New Roman"/>
        </w:rPr>
        <w:t xml:space="preserve">A specialized class of software, called </w:t>
      </w:r>
      <w:r>
        <w:rPr>
          <w:rFonts w:cs="Times New Roman"/>
          <w:i/>
          <w:iCs/>
        </w:rPr>
        <w:t xml:space="preserve">middleware </w:t>
      </w:r>
      <w:r>
        <w:rPr>
          <w:rFonts w:cs="Times New Roman"/>
        </w:rPr>
        <w:t xml:space="preserve">is often used to bridge different parts of an application. In general, middleware handles data format differences between the interacting parts, and offers specific idioms (protocols) for using it.  Even when a middleware is used, dependencies across interacting components cannot be eliminated.  Changing the interaction pattern or properties on one side is likely to require changes on the other side of the interacting parties. Upgrading middleware versions or changing from one middleware to another will also require changes on both sides.  The goal of this CP is to begin exploring how to adapt software in response to changes in the middleware space. </w:t>
      </w:r>
    </w:p>
    <w:p w14:paraId="7A7D7886" w14:textId="7872A657" w:rsidR="003715F1" w:rsidRDefault="003715F1" w:rsidP="000476D4">
      <w:pPr>
        <w:rPr>
          <w:rFonts w:cs="Times New Roman"/>
        </w:rPr>
      </w:pPr>
      <w:r>
        <w:rPr>
          <w:rFonts w:cs="Times New Roman"/>
        </w:rPr>
        <w:t xml:space="preserve">For example, </w:t>
      </w:r>
      <w:r w:rsidR="005579DC">
        <w:rPr>
          <w:rFonts w:cs="Times New Roman"/>
        </w:rPr>
        <w:t>consider</w:t>
      </w:r>
      <w:r>
        <w:rPr>
          <w:rFonts w:cs="Times New Roman"/>
        </w:rPr>
        <w:t xml:space="preserve"> </w:t>
      </w:r>
      <w:r w:rsidR="00816434">
        <w:rPr>
          <w:rFonts w:cs="Times New Roman"/>
        </w:rPr>
        <w:t xml:space="preserve">the </w:t>
      </w:r>
      <w:r>
        <w:rPr>
          <w:rFonts w:cs="Times New Roman"/>
        </w:rPr>
        <w:t xml:space="preserve">client-server </w:t>
      </w:r>
      <w:r w:rsidR="00816434">
        <w:rPr>
          <w:rFonts w:cs="Times New Roman"/>
        </w:rPr>
        <w:t xml:space="preserve">interaction in the </w:t>
      </w:r>
      <w:proofErr w:type="spellStart"/>
      <w:r w:rsidR="00816434">
        <w:rPr>
          <w:rFonts w:cs="Times New Roman"/>
        </w:rPr>
        <w:t>IMMoTRALS</w:t>
      </w:r>
      <w:proofErr w:type="spellEnd"/>
      <w:r w:rsidR="00816434">
        <w:rPr>
          <w:rFonts w:cs="Times New Roman"/>
        </w:rPr>
        <w:t xml:space="preserve"> tactical SA application. The ATAK Lite clients use a socket</w:t>
      </w:r>
      <w:r w:rsidR="00B732D8">
        <w:rPr>
          <w:rFonts w:cs="Times New Roman"/>
        </w:rPr>
        <w:t xml:space="preserve">-based middleware </w:t>
      </w:r>
      <w:r w:rsidR="00B02BEB">
        <w:rPr>
          <w:rFonts w:cs="Times New Roman"/>
        </w:rPr>
        <w:t xml:space="preserve">that uses COT messages </w:t>
      </w:r>
      <w:r w:rsidR="00B732D8">
        <w:rPr>
          <w:rFonts w:cs="Times New Roman"/>
        </w:rPr>
        <w:t xml:space="preserve">to </w:t>
      </w:r>
      <w:r>
        <w:rPr>
          <w:rFonts w:cs="Times New Roman"/>
        </w:rPr>
        <w:t xml:space="preserve">periodically transmit </w:t>
      </w:r>
      <w:r w:rsidR="00B732D8">
        <w:rPr>
          <w:rFonts w:cs="Times New Roman"/>
        </w:rPr>
        <w:t xml:space="preserve">SA </w:t>
      </w:r>
      <w:r>
        <w:rPr>
          <w:rFonts w:cs="Times New Roman"/>
        </w:rPr>
        <w:t xml:space="preserve">location information </w:t>
      </w:r>
      <w:r w:rsidR="00B732D8">
        <w:rPr>
          <w:rFonts w:cs="Times New Roman"/>
        </w:rPr>
        <w:t xml:space="preserve">(and other SA data) </w:t>
      </w:r>
      <w:r>
        <w:rPr>
          <w:rFonts w:cs="Times New Roman"/>
        </w:rPr>
        <w:t xml:space="preserve">to the </w:t>
      </w:r>
      <w:r w:rsidR="00F52438">
        <w:rPr>
          <w:rFonts w:cs="Times New Roman"/>
        </w:rPr>
        <w:t xml:space="preserve">MARTI </w:t>
      </w:r>
      <w:r>
        <w:rPr>
          <w:rFonts w:cs="Times New Roman"/>
        </w:rPr>
        <w:t xml:space="preserve">server.  Now suppose a new requirement is asserted specifying that all messages traversing networks must be encrypted.  It is not enough to simply add encryption logic on the client side.  The server must </w:t>
      </w:r>
      <w:r w:rsidR="005579DC">
        <w:rPr>
          <w:rFonts w:cs="Times New Roman"/>
        </w:rPr>
        <w:t xml:space="preserve">also </w:t>
      </w:r>
      <w:r>
        <w:rPr>
          <w:rFonts w:cs="Times New Roman"/>
        </w:rPr>
        <w:t xml:space="preserve">be adapted to </w:t>
      </w:r>
      <w:r w:rsidR="005579DC">
        <w:rPr>
          <w:rFonts w:cs="Times New Roman"/>
        </w:rPr>
        <w:t xml:space="preserve">properly </w:t>
      </w:r>
      <w:r>
        <w:rPr>
          <w:rFonts w:cs="Times New Roman"/>
        </w:rPr>
        <w:t xml:space="preserve">decrypt the information before using it.  Additionally, the client and server </w:t>
      </w:r>
      <w:r w:rsidR="005579DC">
        <w:rPr>
          <w:rFonts w:cs="Times New Roman"/>
        </w:rPr>
        <w:t xml:space="preserve">implementers </w:t>
      </w:r>
      <w:r>
        <w:rPr>
          <w:rFonts w:cs="Times New Roman"/>
        </w:rPr>
        <w:t xml:space="preserve">must </w:t>
      </w:r>
      <w:r w:rsidR="005579DC">
        <w:rPr>
          <w:rFonts w:cs="Times New Roman"/>
        </w:rPr>
        <w:t>agree upon and utilize</w:t>
      </w:r>
      <w:r>
        <w:rPr>
          <w:rFonts w:cs="Times New Roman"/>
        </w:rPr>
        <w:t xml:space="preserve"> </w:t>
      </w:r>
      <w:r w:rsidR="005579DC">
        <w:rPr>
          <w:rFonts w:cs="Times New Roman"/>
        </w:rPr>
        <w:t>a secure</w:t>
      </w:r>
      <w:r>
        <w:rPr>
          <w:rFonts w:cs="Times New Roman"/>
        </w:rPr>
        <w:t xml:space="preserve"> key exchange procedure.</w:t>
      </w:r>
      <w:r w:rsidR="005579DC">
        <w:rPr>
          <w:rFonts w:cs="Times New Roman"/>
        </w:rPr>
        <w:t xml:space="preserve"> </w:t>
      </w:r>
    </w:p>
    <w:p w14:paraId="27697612" w14:textId="1C382C57" w:rsidR="009B42CB" w:rsidRDefault="00EE46D3" w:rsidP="009B42CB">
      <w:pPr>
        <w:pStyle w:val="Heading1"/>
      </w:pPr>
      <w:r>
        <w:t>Challenge Problem Description</w:t>
      </w:r>
    </w:p>
    <w:p w14:paraId="2AE13063" w14:textId="2AD92B0A" w:rsidR="00B02BEB" w:rsidRDefault="00B05B8E" w:rsidP="007B482D">
      <w:pPr>
        <w:rPr>
          <w:rFonts w:cs="Times New Roman"/>
        </w:rPr>
      </w:pPr>
      <w:r>
        <w:rPr>
          <w:rFonts w:cs="Times New Roman"/>
        </w:rPr>
        <w:t>Challenge Problem 2</w:t>
      </w:r>
      <w:r w:rsidR="00FE69C9">
        <w:rPr>
          <w:rFonts w:cs="Times New Roman"/>
        </w:rPr>
        <w:t xml:space="preserve"> (CP2)</w:t>
      </w:r>
      <w:r>
        <w:rPr>
          <w:rFonts w:cs="Times New Roman"/>
        </w:rPr>
        <w:t xml:space="preserve"> will investigate </w:t>
      </w:r>
      <w:r w:rsidR="006C6A52">
        <w:rPr>
          <w:rFonts w:cs="Times New Roman"/>
        </w:rPr>
        <w:t>th</w:t>
      </w:r>
      <w:r w:rsidR="00F52438">
        <w:rPr>
          <w:rFonts w:cs="Times New Roman"/>
        </w:rPr>
        <w:t xml:space="preserve">e change drivers in the middleware space. In the context of the </w:t>
      </w:r>
      <w:proofErr w:type="spellStart"/>
      <w:r w:rsidR="00F52438">
        <w:rPr>
          <w:rFonts w:cs="Times New Roman"/>
        </w:rPr>
        <w:t>IMMoRTALS</w:t>
      </w:r>
      <w:proofErr w:type="spellEnd"/>
      <w:r w:rsidR="00F52438">
        <w:rPr>
          <w:rFonts w:cs="Times New Roman"/>
        </w:rPr>
        <w:t xml:space="preserve"> platform application</w:t>
      </w:r>
      <w:r w:rsidR="00B02BEB">
        <w:rPr>
          <w:rFonts w:cs="Times New Roman"/>
        </w:rPr>
        <w:t xml:space="preserve">, this CP will address </w:t>
      </w:r>
      <w:r w:rsidR="00F52438">
        <w:rPr>
          <w:rFonts w:cs="Times New Roman"/>
        </w:rPr>
        <w:t xml:space="preserve">changes in how SA data is shared between the ATAK Lite clients and the MARTI server, including properties of </w:t>
      </w:r>
      <w:r w:rsidR="00B02BEB">
        <w:rPr>
          <w:rFonts w:cs="Times New Roman"/>
        </w:rPr>
        <w:t xml:space="preserve">data, send and receive mechanisms, adding new data types etc.  </w:t>
      </w:r>
      <w:commentRangeStart w:id="2"/>
      <w:r w:rsidR="00B02BEB">
        <w:rPr>
          <w:rFonts w:cs="Times New Roman"/>
        </w:rPr>
        <w:t>One common aspect of the resulting a</w:t>
      </w:r>
      <w:r>
        <w:rPr>
          <w:rFonts w:cs="Times New Roman"/>
        </w:rPr>
        <w:t xml:space="preserve">daptations </w:t>
      </w:r>
      <w:commentRangeEnd w:id="2"/>
      <w:r w:rsidR="00F52438">
        <w:rPr>
          <w:rStyle w:val="CommentReference"/>
        </w:rPr>
        <w:commentReference w:id="2"/>
      </w:r>
      <w:r w:rsidR="00B02BEB">
        <w:rPr>
          <w:rFonts w:cs="Times New Roman"/>
        </w:rPr>
        <w:t xml:space="preserve">is that </w:t>
      </w:r>
      <w:r w:rsidR="00EE46D3">
        <w:rPr>
          <w:rFonts w:cs="Times New Roman"/>
        </w:rPr>
        <w:t>th</w:t>
      </w:r>
      <w:r w:rsidR="00B02BEB">
        <w:rPr>
          <w:rFonts w:cs="Times New Roman"/>
        </w:rPr>
        <w:t>ey</w:t>
      </w:r>
      <w:r w:rsidR="00EE46D3">
        <w:rPr>
          <w:rFonts w:cs="Times New Roman"/>
        </w:rPr>
        <w:t xml:space="preserve"> require </w:t>
      </w:r>
      <w:r w:rsidR="007B482D">
        <w:rPr>
          <w:rFonts w:cs="Times New Roman"/>
        </w:rPr>
        <w:t>simultaneous</w:t>
      </w:r>
      <w:r w:rsidR="00B02BEB">
        <w:rPr>
          <w:rFonts w:cs="Times New Roman"/>
        </w:rPr>
        <w:t>/correlated</w:t>
      </w:r>
      <w:r w:rsidR="007B482D">
        <w:rPr>
          <w:rFonts w:cs="Times New Roman"/>
        </w:rPr>
        <w:t xml:space="preserve"> modification of ATAK</w:t>
      </w:r>
      <w:r w:rsidR="00B02BEB">
        <w:rPr>
          <w:rFonts w:cs="Times New Roman"/>
        </w:rPr>
        <w:t xml:space="preserve"> Lite</w:t>
      </w:r>
      <w:r w:rsidR="007B482D">
        <w:rPr>
          <w:rFonts w:cs="Times New Roman"/>
        </w:rPr>
        <w:t xml:space="preserve"> and MARTI. </w:t>
      </w:r>
      <w:r w:rsidR="00B02BEB">
        <w:rPr>
          <w:rFonts w:cs="Times New Roman"/>
        </w:rPr>
        <w:t xml:space="preserve"> As in Phase 1, most of these changes come from mission requirements, and the resulting adaptations will lead to new application binaries. </w:t>
      </w:r>
    </w:p>
    <w:p w14:paraId="7122122D" w14:textId="2AAEE9AE" w:rsidR="00B05B8E" w:rsidRDefault="00B02BEB" w:rsidP="007B482D">
      <w:pPr>
        <w:rPr>
          <w:rFonts w:cs="Times New Roman"/>
        </w:rPr>
      </w:pPr>
      <w:r>
        <w:rPr>
          <w:rFonts w:cs="Times New Roman"/>
        </w:rPr>
        <w:t xml:space="preserve">We will now describe some examples that we are considering initially in more detail. These focus on properties of SA Data being exchanged </w:t>
      </w:r>
      <w:r w:rsidR="00B05B8E">
        <w:rPr>
          <w:rFonts w:cs="Times New Roman"/>
        </w:rPr>
        <w:t>between the ATAK client and MARTI:</w:t>
      </w:r>
    </w:p>
    <w:p w14:paraId="432043FB" w14:textId="134781CB" w:rsidR="00B05B8E" w:rsidRDefault="00B02BEB" w:rsidP="00B05B8E">
      <w:pPr>
        <w:pStyle w:val="ListParagraph"/>
        <w:numPr>
          <w:ilvl w:val="0"/>
          <w:numId w:val="5"/>
        </w:numPr>
        <w:rPr>
          <w:rFonts w:cs="Times New Roman"/>
        </w:rPr>
      </w:pPr>
      <w:r>
        <w:rPr>
          <w:rFonts w:cs="Times New Roman"/>
        </w:rPr>
        <w:t>Data</w:t>
      </w:r>
      <w:r w:rsidR="00B05B8E">
        <w:rPr>
          <w:rFonts w:cs="Times New Roman"/>
        </w:rPr>
        <w:t xml:space="preserve"> compression  </w:t>
      </w:r>
    </w:p>
    <w:p w14:paraId="6D4593C8" w14:textId="2AE5DCC0" w:rsidR="00B05B8E" w:rsidRDefault="00B05B8E" w:rsidP="00B05B8E">
      <w:pPr>
        <w:pStyle w:val="ListParagraph"/>
        <w:numPr>
          <w:ilvl w:val="1"/>
          <w:numId w:val="5"/>
        </w:numPr>
        <w:rPr>
          <w:rFonts w:cs="Times New Roman"/>
        </w:rPr>
      </w:pPr>
      <w:r w:rsidRPr="008D1DF0">
        <w:rPr>
          <w:rFonts w:cs="Times New Roman"/>
          <w:b/>
        </w:rPr>
        <w:lastRenderedPageBreak/>
        <w:t>Historical justification</w:t>
      </w:r>
      <w:r>
        <w:rPr>
          <w:rFonts w:cs="Times New Roman"/>
          <w:b/>
        </w:rPr>
        <w:t xml:space="preserve"> for adaptation</w:t>
      </w:r>
      <w:r>
        <w:rPr>
          <w:rFonts w:cs="Times New Roman"/>
        </w:rPr>
        <w:t xml:space="preserve">: There is a rich history of the emergence of new lossless compression algorithms over time.  For example, </w:t>
      </w:r>
      <w:proofErr w:type="spellStart"/>
      <w:r>
        <w:rPr>
          <w:rFonts w:cs="Times New Roman"/>
        </w:rPr>
        <w:t>gzip</w:t>
      </w:r>
      <w:proofErr w:type="spellEnd"/>
      <w:r>
        <w:rPr>
          <w:rFonts w:cs="Times New Roman"/>
        </w:rPr>
        <w:t xml:space="preserve"> was released in 1993, bzip2 was released in 1996, and LZMA was released in 1998, and LZMA2 was released in 2009.  Long-lived software should be able to benefit from compression algorithms that have not yet been created.</w:t>
      </w:r>
    </w:p>
    <w:p w14:paraId="214348DC" w14:textId="77777777" w:rsidR="00B05B8E" w:rsidRDefault="00B05B8E" w:rsidP="00B05B8E">
      <w:pPr>
        <w:pStyle w:val="ListParagraph"/>
        <w:numPr>
          <w:ilvl w:val="1"/>
          <w:numId w:val="5"/>
        </w:numPr>
        <w:rPr>
          <w:rFonts w:cs="Times New Roman"/>
        </w:rPr>
      </w:pPr>
      <w:r w:rsidRPr="008D1DF0">
        <w:rPr>
          <w:rFonts w:cs="Times New Roman"/>
          <w:b/>
        </w:rPr>
        <w:t xml:space="preserve">Technical </w:t>
      </w:r>
      <w:r>
        <w:rPr>
          <w:rFonts w:cs="Times New Roman"/>
          <w:b/>
        </w:rPr>
        <w:t>challenges</w:t>
      </w:r>
      <w:r>
        <w:rPr>
          <w:rFonts w:cs="Times New Roman"/>
        </w:rPr>
        <w:t xml:space="preserve">: </w:t>
      </w:r>
    </w:p>
    <w:p w14:paraId="2D4ED44C" w14:textId="77777777" w:rsidR="00B05B8E" w:rsidRDefault="00B05B8E" w:rsidP="00B05B8E">
      <w:pPr>
        <w:pStyle w:val="ListParagraph"/>
        <w:numPr>
          <w:ilvl w:val="2"/>
          <w:numId w:val="5"/>
        </w:numPr>
        <w:rPr>
          <w:rFonts w:cs="Times New Roman"/>
        </w:rPr>
      </w:pPr>
      <w:r>
        <w:rPr>
          <w:rFonts w:cs="Times New Roman"/>
        </w:rPr>
        <w:t>There exist time/space tradeoffs between various algorithms and configurations.  For example, using a larger dictionary often (but not always) achieves better compression ratios at the cost of more CPU time.</w:t>
      </w:r>
    </w:p>
    <w:p w14:paraId="4433402D" w14:textId="77777777" w:rsidR="00B05B8E" w:rsidRDefault="00B05B8E" w:rsidP="00B05B8E">
      <w:pPr>
        <w:pStyle w:val="ListParagraph"/>
        <w:numPr>
          <w:ilvl w:val="2"/>
          <w:numId w:val="5"/>
        </w:numPr>
        <w:rPr>
          <w:rFonts w:cs="Times New Roman"/>
        </w:rPr>
      </w:pPr>
      <w:r>
        <w:rPr>
          <w:rFonts w:cs="Times New Roman"/>
        </w:rPr>
        <w:t>Certain types of data are more amenable to compression than others.  For example, a list of random numbers will compress poorly whereas a human-readable text document will compress nicely.</w:t>
      </w:r>
    </w:p>
    <w:p w14:paraId="7D31CCA5" w14:textId="77777777" w:rsidR="00B05B8E" w:rsidRDefault="00B05B8E" w:rsidP="00B05B8E">
      <w:pPr>
        <w:pStyle w:val="ListParagraph"/>
        <w:numPr>
          <w:ilvl w:val="2"/>
          <w:numId w:val="5"/>
        </w:numPr>
        <w:rPr>
          <w:rFonts w:cs="Times New Roman"/>
        </w:rPr>
      </w:pPr>
      <w:r>
        <w:rPr>
          <w:rFonts w:cs="Times New Roman"/>
        </w:rPr>
        <w:t xml:space="preserve">Lossless compression is an invertible transformation.  If we compress data in </w:t>
      </w:r>
      <w:proofErr w:type="spellStart"/>
      <w:r>
        <w:rPr>
          <w:rFonts w:cs="Times New Roman"/>
        </w:rPr>
        <w:t>ComponentX</w:t>
      </w:r>
      <w:proofErr w:type="spellEnd"/>
      <w:r>
        <w:rPr>
          <w:rFonts w:cs="Times New Roman"/>
        </w:rPr>
        <w:t xml:space="preserve"> and transmit that data to </w:t>
      </w:r>
      <w:proofErr w:type="spellStart"/>
      <w:r>
        <w:rPr>
          <w:rFonts w:cs="Times New Roman"/>
        </w:rPr>
        <w:t>ComponentY</w:t>
      </w:r>
      <w:proofErr w:type="spellEnd"/>
      <w:r>
        <w:rPr>
          <w:rFonts w:cs="Times New Roman"/>
        </w:rPr>
        <w:t xml:space="preserve">, </w:t>
      </w:r>
      <w:proofErr w:type="spellStart"/>
      <w:r>
        <w:rPr>
          <w:rFonts w:cs="Times New Roman"/>
        </w:rPr>
        <w:t>ComponentY</w:t>
      </w:r>
      <w:proofErr w:type="spellEnd"/>
      <w:r>
        <w:rPr>
          <w:rFonts w:cs="Times New Roman"/>
        </w:rPr>
        <w:t xml:space="preserve"> must subsequently decompress it before it can be used.</w:t>
      </w:r>
    </w:p>
    <w:p w14:paraId="7A84CF06" w14:textId="394B0A75" w:rsidR="00B05B8E" w:rsidRDefault="00B02BEB" w:rsidP="00B05B8E">
      <w:pPr>
        <w:pStyle w:val="ListParagraph"/>
        <w:numPr>
          <w:ilvl w:val="0"/>
          <w:numId w:val="5"/>
        </w:numPr>
        <w:rPr>
          <w:rFonts w:cs="Times New Roman"/>
        </w:rPr>
      </w:pPr>
      <w:r>
        <w:rPr>
          <w:rFonts w:cs="Times New Roman"/>
        </w:rPr>
        <w:t>Data encryption</w:t>
      </w:r>
    </w:p>
    <w:p w14:paraId="60A683BD" w14:textId="02D8A72F" w:rsidR="00B05B8E" w:rsidRDefault="00B05B8E" w:rsidP="00B05B8E">
      <w:pPr>
        <w:pStyle w:val="ListParagraph"/>
        <w:numPr>
          <w:ilvl w:val="1"/>
          <w:numId w:val="5"/>
        </w:numPr>
        <w:rPr>
          <w:rFonts w:cs="Times New Roman"/>
        </w:rPr>
      </w:pPr>
      <w:r w:rsidRPr="008D1DF0">
        <w:rPr>
          <w:rFonts w:cs="Times New Roman"/>
          <w:b/>
        </w:rPr>
        <w:t>Historical justification</w:t>
      </w:r>
      <w:r>
        <w:rPr>
          <w:rFonts w:cs="Times New Roman"/>
          <w:b/>
        </w:rPr>
        <w:t xml:space="preserve"> for adaptation</w:t>
      </w:r>
      <w:r>
        <w:rPr>
          <w:rFonts w:cs="Times New Roman"/>
        </w:rPr>
        <w:t xml:space="preserve">: There is a rich history of the emergence of new cryptographic standards and best practices over time.  For example, DES became a FIPS standard in 1975 but was easily </w:t>
      </w:r>
      <w:r w:rsidR="00A578DE">
        <w:rPr>
          <w:rFonts w:cs="Times New Roman"/>
        </w:rPr>
        <w:t>brute forced</w:t>
      </w:r>
      <w:r>
        <w:rPr>
          <w:rFonts w:cs="Times New Roman"/>
        </w:rPr>
        <w:t xml:space="preserve"> by the late 1990s; DES3 became a standard in 1999 but was subsequently superseded by AES in 2001.  Similarly, the recommended RSA key strength has increased from 512 bits at inception to 2048 bits as of 2016 (with a target </w:t>
      </w:r>
      <w:r w:rsidR="00A578DE">
        <w:rPr>
          <w:rFonts w:cs="Times New Roman"/>
        </w:rPr>
        <w:t>key durability of</w:t>
      </w:r>
      <w:r>
        <w:rPr>
          <w:rFonts w:cs="Times New Roman"/>
        </w:rPr>
        <w:t xml:space="preserve"> 2030).</w:t>
      </w:r>
    </w:p>
    <w:p w14:paraId="6F18DD59" w14:textId="77777777" w:rsidR="00B05B8E" w:rsidRDefault="00B05B8E" w:rsidP="00B05B8E">
      <w:pPr>
        <w:pStyle w:val="ListParagraph"/>
        <w:numPr>
          <w:ilvl w:val="1"/>
          <w:numId w:val="5"/>
        </w:numPr>
        <w:rPr>
          <w:rFonts w:cs="Times New Roman"/>
        </w:rPr>
      </w:pPr>
      <w:r w:rsidRPr="008D1DF0">
        <w:rPr>
          <w:rFonts w:cs="Times New Roman"/>
          <w:b/>
        </w:rPr>
        <w:t xml:space="preserve">Technical </w:t>
      </w:r>
      <w:r>
        <w:rPr>
          <w:rFonts w:cs="Times New Roman"/>
          <w:b/>
        </w:rPr>
        <w:t>challenges</w:t>
      </w:r>
      <w:r>
        <w:rPr>
          <w:rFonts w:cs="Times New Roman"/>
        </w:rPr>
        <w:t xml:space="preserve">: </w:t>
      </w:r>
    </w:p>
    <w:p w14:paraId="27F08A8E" w14:textId="62353103" w:rsidR="00B05B8E" w:rsidRDefault="00B05B8E" w:rsidP="00B05B8E">
      <w:pPr>
        <w:pStyle w:val="ListParagraph"/>
        <w:numPr>
          <w:ilvl w:val="2"/>
          <w:numId w:val="5"/>
        </w:numPr>
        <w:rPr>
          <w:rFonts w:cs="Times New Roman"/>
        </w:rPr>
      </w:pPr>
      <w:r>
        <w:rPr>
          <w:rFonts w:cs="Times New Roman"/>
        </w:rPr>
        <w:t xml:space="preserve">Encryption is another invertible transformation.  If we encrypt data in </w:t>
      </w:r>
      <w:proofErr w:type="spellStart"/>
      <w:r>
        <w:rPr>
          <w:rFonts w:cs="Times New Roman"/>
        </w:rPr>
        <w:t>ComponentX</w:t>
      </w:r>
      <w:proofErr w:type="spellEnd"/>
      <w:r>
        <w:rPr>
          <w:rFonts w:cs="Times New Roman"/>
        </w:rPr>
        <w:t xml:space="preserve"> and transmit that data to </w:t>
      </w:r>
      <w:proofErr w:type="spellStart"/>
      <w:r>
        <w:rPr>
          <w:rFonts w:cs="Times New Roman"/>
        </w:rPr>
        <w:t>ComponentY</w:t>
      </w:r>
      <w:proofErr w:type="spellEnd"/>
      <w:r>
        <w:rPr>
          <w:rFonts w:cs="Times New Roman"/>
        </w:rPr>
        <w:t xml:space="preserve">, </w:t>
      </w:r>
      <w:proofErr w:type="spellStart"/>
      <w:r>
        <w:rPr>
          <w:rFonts w:cs="Times New Roman"/>
        </w:rPr>
        <w:t>ComponentY</w:t>
      </w:r>
      <w:proofErr w:type="spellEnd"/>
      <w:r>
        <w:rPr>
          <w:rFonts w:cs="Times New Roman"/>
        </w:rPr>
        <w:t xml:space="preserve"> must subsequently decrypt it before it can be used.</w:t>
      </w:r>
      <w:r w:rsidR="00924DE2">
        <w:rPr>
          <w:rFonts w:cs="Times New Roman"/>
        </w:rPr>
        <w:t xml:space="preserve">  Additionally, the cipher configurations for both components must be compatible.</w:t>
      </w:r>
    </w:p>
    <w:p w14:paraId="05463313" w14:textId="0E7D04C1" w:rsidR="00B05B8E" w:rsidRPr="00B05B8E" w:rsidRDefault="00B05B8E" w:rsidP="00B05B8E">
      <w:pPr>
        <w:pStyle w:val="ListParagraph"/>
        <w:numPr>
          <w:ilvl w:val="2"/>
          <w:numId w:val="5"/>
        </w:numPr>
        <w:rPr>
          <w:rFonts w:cs="Times New Roman"/>
        </w:rPr>
      </w:pPr>
      <w:r>
        <w:rPr>
          <w:rFonts w:cs="Times New Roman"/>
        </w:rPr>
        <w:t xml:space="preserve">Introducing cryptographic techniques into an application may require synthesizing multiple new </w:t>
      </w:r>
      <w:proofErr w:type="spellStart"/>
      <w:r w:rsidR="00D875F5">
        <w:rPr>
          <w:rFonts w:cs="Times New Roman"/>
        </w:rPr>
        <w:t>dataflows</w:t>
      </w:r>
      <w:proofErr w:type="spellEnd"/>
      <w:r>
        <w:rPr>
          <w:rFonts w:cs="Times New Roman"/>
        </w:rPr>
        <w:t>.  For example, symmetric encryption necessitates the use of key management procedures.</w:t>
      </w:r>
    </w:p>
    <w:p w14:paraId="0CEC213B" w14:textId="701F4A3D" w:rsidR="0058080A" w:rsidRDefault="005F6443" w:rsidP="00E31C6B">
      <w:pPr>
        <w:tabs>
          <w:tab w:val="left" w:pos="5580"/>
        </w:tabs>
      </w:pPr>
      <w:r>
        <w:t>A simplification of our CP2 system</w:t>
      </w:r>
      <w:r w:rsidR="00455F46">
        <w:t xml:space="preserve"> architecture is </w:t>
      </w:r>
      <w:r>
        <w:t>provided</w:t>
      </w:r>
      <w:r w:rsidR="00455F46">
        <w:t xml:space="preserve"> in</w:t>
      </w:r>
      <w:r w:rsidR="00E31C6B">
        <w:t xml:space="preserve"> </w:t>
      </w:r>
      <w:r w:rsidR="00E31C6B">
        <w:fldChar w:fldCharType="begin"/>
      </w:r>
      <w:r w:rsidR="00E31C6B">
        <w:instrText xml:space="preserve"> REF _Ref484761551 \h </w:instrText>
      </w:r>
      <w:r w:rsidR="00E31C6B">
        <w:fldChar w:fldCharType="separate"/>
      </w:r>
      <w:r w:rsidR="000A5EAB">
        <w:t xml:space="preserve">Figure </w:t>
      </w:r>
      <w:r w:rsidR="000A5EAB">
        <w:rPr>
          <w:noProof/>
        </w:rPr>
        <w:t>1</w:t>
      </w:r>
      <w:r w:rsidR="00E31C6B">
        <w:fldChar w:fldCharType="end"/>
      </w:r>
      <w:r w:rsidR="0094247C">
        <w:t xml:space="preserve"> </w:t>
      </w:r>
      <w:r w:rsidR="00455F46">
        <w:t xml:space="preserve">below.  </w:t>
      </w:r>
      <w:r>
        <w:t xml:space="preserve">In this simplified architecture, </w:t>
      </w:r>
      <w:r w:rsidR="00455F46">
        <w:t xml:space="preserve">ATAK </w:t>
      </w:r>
      <w:r>
        <w:t>interacts with</w:t>
      </w:r>
      <w:r w:rsidR="00455F46">
        <w:t xml:space="preserve"> MARTI by transmitting </w:t>
      </w:r>
      <w:r w:rsidR="00F65888">
        <w:t>Cursor-on-Target (</w:t>
      </w:r>
      <w:proofErr w:type="spellStart"/>
      <w:r w:rsidR="00F65888">
        <w:t>CoT</w:t>
      </w:r>
      <w:proofErr w:type="spellEnd"/>
      <w:r w:rsidR="00F65888">
        <w:t xml:space="preserve">) </w:t>
      </w:r>
      <w:r w:rsidR="00455F46">
        <w:t>messages</w:t>
      </w:r>
      <w:r w:rsidR="00F872A7">
        <w:t xml:space="preserve"> across </w:t>
      </w:r>
      <w:r w:rsidR="00455F46">
        <w:t>network.</w:t>
      </w:r>
      <w:r w:rsidR="00F65888">
        <w:t xml:space="preserve">  MARTI then responds to ATAK with an ACK message (indicating success) or NACK (indicating the encounter of an unspecified failure condition while processing the client’s request).</w:t>
      </w:r>
      <w:r w:rsidR="00D875F5">
        <w:t xml:space="preserve">  Under correct operation, ATAK should never receive a NACK from the server.</w:t>
      </w:r>
    </w:p>
    <w:p w14:paraId="414CCA46" w14:textId="77777777" w:rsidR="00DA0EDD" w:rsidRDefault="00DA0EDD" w:rsidP="00DA0EDD">
      <w:pPr>
        <w:keepNext/>
        <w:jc w:val="center"/>
      </w:pPr>
      <w:r>
        <w:rPr>
          <w:noProof/>
        </w:rPr>
        <w:lastRenderedPageBreak/>
        <w:drawing>
          <wp:inline distT="0" distB="0" distL="0" distR="0" wp14:anchorId="13FCD3DB" wp14:editId="5F3320C0">
            <wp:extent cx="1598099" cy="20854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485" cy="2127688"/>
                    </a:xfrm>
                    <a:prstGeom prst="rect">
                      <a:avLst/>
                    </a:prstGeom>
                    <a:noFill/>
                  </pic:spPr>
                </pic:pic>
              </a:graphicData>
            </a:graphic>
          </wp:inline>
        </w:drawing>
      </w:r>
    </w:p>
    <w:p w14:paraId="1827935B" w14:textId="1C7913DF" w:rsidR="00DA0EDD" w:rsidRDefault="00DA0EDD" w:rsidP="00DA0EDD">
      <w:pPr>
        <w:pStyle w:val="Caption"/>
        <w:jc w:val="center"/>
      </w:pPr>
      <w:bookmarkStart w:id="3" w:name="_Ref484761551"/>
      <w:r>
        <w:t xml:space="preserve">Figure </w:t>
      </w:r>
      <w:fldSimple w:instr=" SEQ Figure \* ARABIC ">
        <w:r w:rsidR="000A5EAB">
          <w:rPr>
            <w:noProof/>
          </w:rPr>
          <w:t>1</w:t>
        </w:r>
      </w:fldSimple>
      <w:bookmarkEnd w:id="3"/>
      <w:r>
        <w:t>: CP2 client server architecture</w:t>
      </w:r>
    </w:p>
    <w:p w14:paraId="66F85DFA" w14:textId="4B72F8DC" w:rsidR="00F872A7" w:rsidRDefault="00F872A7" w:rsidP="00E75010">
      <w:pPr>
        <w:pStyle w:val="Heading1"/>
      </w:pPr>
      <w:r>
        <w:t>Adaptation</w:t>
      </w:r>
      <w:r w:rsidR="00171256">
        <w:t xml:space="preserve"> </w:t>
      </w:r>
      <w:r w:rsidR="0012480D">
        <w:t>scenarios</w:t>
      </w:r>
    </w:p>
    <w:p w14:paraId="04D11012" w14:textId="7CD22478" w:rsidR="00F872A7" w:rsidRDefault="00AD736D" w:rsidP="0058080A">
      <w:r>
        <w:t xml:space="preserve">The following </w:t>
      </w:r>
      <w:proofErr w:type="gramStart"/>
      <w:r w:rsidR="00FE69C9">
        <w:t>scenarios</w:t>
      </w:r>
      <w:r w:rsidR="00F65C39">
        <w:t xml:space="preserve">  </w:t>
      </w:r>
      <w:r>
        <w:t>can</w:t>
      </w:r>
      <w:proofErr w:type="gramEnd"/>
      <w:r>
        <w:t xml:space="preserve"> </w:t>
      </w:r>
      <w:r w:rsidR="00F65C39">
        <w:t>occur at various points in the lifetime of the MARTI/ATAK system</w:t>
      </w:r>
      <w:r w:rsidR="00FE69C9">
        <w:t xml:space="preserve">.  </w:t>
      </w:r>
      <w:r>
        <w:t>F</w:t>
      </w:r>
      <w:r w:rsidR="00FE69C9">
        <w:t xml:space="preserve">or each we </w:t>
      </w:r>
      <w:r w:rsidR="00E75010">
        <w:t>describe</w:t>
      </w:r>
      <w:r w:rsidR="0012480D">
        <w:t xml:space="preserve"> </w:t>
      </w:r>
      <w:r w:rsidR="00AC10A9">
        <w:t>the</w:t>
      </w:r>
      <w:r w:rsidR="0012480D">
        <w:t xml:space="preserve"> </w:t>
      </w:r>
      <w:r w:rsidR="00F872A7">
        <w:t>adaptation</w:t>
      </w:r>
      <w:r w:rsidR="0012480D">
        <w:t xml:space="preserve"> </w:t>
      </w:r>
      <w:r w:rsidR="00E75010">
        <w:t>stimuli and verification procedures</w:t>
      </w:r>
      <w:r w:rsidR="00F872A7">
        <w:t>:</w:t>
      </w:r>
    </w:p>
    <w:p w14:paraId="5FFFBBC4" w14:textId="5326C341" w:rsidR="00320473" w:rsidRDefault="00320473" w:rsidP="00320473">
      <w:pPr>
        <w:pStyle w:val="ListParagraph"/>
        <w:numPr>
          <w:ilvl w:val="0"/>
          <w:numId w:val="9"/>
        </w:numPr>
        <w:rPr>
          <w:rFonts w:cs="Times New Roman"/>
        </w:rPr>
      </w:pPr>
      <w:r>
        <w:rPr>
          <w:rFonts w:cs="Times New Roman"/>
        </w:rPr>
        <w:t xml:space="preserve"> MARTI/ATAK are initially coded </w:t>
      </w:r>
      <w:r w:rsidR="00C867BB">
        <w:rPr>
          <w:rFonts w:cs="Times New Roman"/>
        </w:rPr>
        <w:t>using a simple event driven protocol</w:t>
      </w:r>
      <w:proofErr w:type="gramStart"/>
      <w:r w:rsidR="00C867BB">
        <w:rPr>
          <w:rFonts w:cs="Times New Roman"/>
        </w:rPr>
        <w:t>.</w:t>
      </w:r>
      <w:r>
        <w:rPr>
          <w:rFonts w:cs="Times New Roman"/>
        </w:rPr>
        <w:t>.</w:t>
      </w:r>
      <w:proofErr w:type="gramEnd"/>
      <w:r>
        <w:rPr>
          <w:rFonts w:cs="Times New Roman"/>
        </w:rPr>
        <w:t xml:space="preserve">  However, at some point in the future, </w:t>
      </w:r>
      <w:r w:rsidR="00C867BB">
        <w:rPr>
          <w:rFonts w:cs="Times New Roman"/>
        </w:rPr>
        <w:t xml:space="preserve">a new requirement is put in place such that </w:t>
      </w:r>
      <w:r>
        <w:rPr>
          <w:rFonts w:cs="Times New Roman"/>
        </w:rPr>
        <w:t xml:space="preserve">MARTI/ATAK must now encrypt their communications at the application layer.  </w:t>
      </w:r>
      <w:proofErr w:type="spellStart"/>
      <w:proofErr w:type="gramStart"/>
      <w:r>
        <w:rPr>
          <w:rFonts w:cs="Times New Roman"/>
        </w:rPr>
        <w:t>IMMoRTALS</w:t>
      </w:r>
      <w:proofErr w:type="spellEnd"/>
      <w:r>
        <w:rPr>
          <w:rFonts w:cs="Times New Roman"/>
        </w:rPr>
        <w:t xml:space="preserve"> detects</w:t>
      </w:r>
      <w:proofErr w:type="gramEnd"/>
      <w:r>
        <w:rPr>
          <w:rFonts w:cs="Times New Roman"/>
        </w:rPr>
        <w:t xml:space="preserve"> </w:t>
      </w:r>
      <w:r w:rsidR="00C867BB">
        <w:rPr>
          <w:rFonts w:cs="Times New Roman"/>
        </w:rPr>
        <w:t>the constraint violation regarding unencrypted network traffic, and adds</w:t>
      </w:r>
      <w:r>
        <w:rPr>
          <w:rFonts w:cs="Times New Roman"/>
        </w:rPr>
        <w:t xml:space="preserve"> application-layer data encryption wherever messages are transmitted across the network.  </w:t>
      </w:r>
      <w:proofErr w:type="spellStart"/>
      <w:r>
        <w:rPr>
          <w:rFonts w:cs="Times New Roman"/>
        </w:rPr>
        <w:t>IMMoRTALS</w:t>
      </w:r>
      <w:proofErr w:type="spellEnd"/>
      <w:r>
        <w:rPr>
          <w:rFonts w:cs="Times New Roman"/>
        </w:rPr>
        <w:t xml:space="preserve"> </w:t>
      </w:r>
      <w:r w:rsidR="00C867BB">
        <w:rPr>
          <w:rFonts w:cs="Times New Roman"/>
        </w:rPr>
        <w:t xml:space="preserve">must also </w:t>
      </w:r>
      <w:r>
        <w:rPr>
          <w:rFonts w:cs="Times New Roman"/>
        </w:rPr>
        <w:t xml:space="preserve">add decryption code wherever messages are received from the network.  </w:t>
      </w:r>
    </w:p>
    <w:p w14:paraId="70D34509" w14:textId="01E9D652" w:rsidR="00320473" w:rsidRDefault="00320473" w:rsidP="00320473">
      <w:pPr>
        <w:pStyle w:val="ListParagraph"/>
        <w:numPr>
          <w:ilvl w:val="0"/>
          <w:numId w:val="10"/>
        </w:numPr>
        <w:rPr>
          <w:rFonts w:cs="Times New Roman"/>
        </w:rPr>
      </w:pPr>
      <w:r>
        <w:rPr>
          <w:rFonts w:cs="Times New Roman"/>
        </w:rPr>
        <w:t>Validation is achieved by monitoring the messages transmitted from ATAK to MARTI.</w:t>
      </w:r>
    </w:p>
    <w:p w14:paraId="740C6D9E" w14:textId="224E386C" w:rsidR="00320473" w:rsidRDefault="00320473" w:rsidP="00320473">
      <w:pPr>
        <w:pStyle w:val="ListParagraph"/>
        <w:numPr>
          <w:ilvl w:val="0"/>
          <w:numId w:val="13"/>
        </w:numPr>
        <w:rPr>
          <w:rFonts w:cs="Times New Roman"/>
        </w:rPr>
      </w:pPr>
      <w:r>
        <w:rPr>
          <w:rFonts w:cs="Times New Roman"/>
        </w:rPr>
        <w:t>After adaptation, the message should contain an unencrypted frame and an encrypted payload.</w:t>
      </w:r>
    </w:p>
    <w:p w14:paraId="2DD74640" w14:textId="3127EE8C" w:rsidR="00F65C39" w:rsidRDefault="00F65C39" w:rsidP="00320473">
      <w:pPr>
        <w:pStyle w:val="ListParagraph"/>
        <w:numPr>
          <w:ilvl w:val="0"/>
          <w:numId w:val="13"/>
        </w:numPr>
        <w:rPr>
          <w:rFonts w:cs="Times New Roman"/>
        </w:rPr>
      </w:pPr>
      <w:r>
        <w:rPr>
          <w:rFonts w:cs="Times New Roman"/>
        </w:rPr>
        <w:t>A monitor aware of the symmetric key and cipher configuration used by the client and server should be able to inspect the messages and verify the integrity of their content.</w:t>
      </w:r>
    </w:p>
    <w:p w14:paraId="1BD63046" w14:textId="77777777" w:rsidR="00320473" w:rsidRPr="00BA2F45" w:rsidRDefault="00320473" w:rsidP="00320473">
      <w:pPr>
        <w:pStyle w:val="ListParagraph"/>
        <w:numPr>
          <w:ilvl w:val="0"/>
          <w:numId w:val="13"/>
        </w:numPr>
        <w:rPr>
          <w:rFonts w:cs="Times New Roman"/>
          <w:b/>
        </w:rPr>
      </w:pPr>
      <w:r>
        <w:rPr>
          <w:rFonts w:cs="Times New Roman"/>
        </w:rPr>
        <w:t>After adaptation, no NACK messages should be observed.</w:t>
      </w:r>
    </w:p>
    <w:p w14:paraId="0306BA3C" w14:textId="77777777" w:rsidR="00320473" w:rsidRPr="00BA2F45" w:rsidRDefault="00320473" w:rsidP="00320473">
      <w:pPr>
        <w:pStyle w:val="ListParagraph"/>
        <w:numPr>
          <w:ilvl w:val="0"/>
          <w:numId w:val="10"/>
        </w:numPr>
        <w:rPr>
          <w:rFonts w:cs="Times New Roman"/>
        </w:rPr>
      </w:pPr>
      <w:r>
        <w:rPr>
          <w:rFonts w:cs="Times New Roman"/>
        </w:rPr>
        <w:t>Validation can also be achieved by inspecting the synthesized code</w:t>
      </w:r>
    </w:p>
    <w:p w14:paraId="5F875F2A" w14:textId="3A4BF60B" w:rsidR="00320473" w:rsidRDefault="00320473" w:rsidP="00F65C39">
      <w:pPr>
        <w:pStyle w:val="ListParagraph"/>
        <w:numPr>
          <w:ilvl w:val="0"/>
          <w:numId w:val="14"/>
        </w:numPr>
        <w:rPr>
          <w:rFonts w:cs="Times New Roman"/>
        </w:rPr>
      </w:pPr>
      <w:r>
        <w:rPr>
          <w:rFonts w:cs="Times New Roman"/>
        </w:rPr>
        <w:t>After adaptation, new encryption code regions should be injected into ATAK and MARTI.</w:t>
      </w:r>
    </w:p>
    <w:p w14:paraId="23FA0D43" w14:textId="1DAA8217" w:rsidR="00F65C39" w:rsidRDefault="00AD736D" w:rsidP="00F65C39">
      <w:pPr>
        <w:pStyle w:val="ListParagraph"/>
        <w:numPr>
          <w:ilvl w:val="0"/>
          <w:numId w:val="9"/>
        </w:numPr>
        <w:rPr>
          <w:rFonts w:cs="Times New Roman"/>
        </w:rPr>
      </w:pPr>
      <w:r>
        <w:rPr>
          <w:rFonts w:cs="Times New Roman"/>
        </w:rPr>
        <w:t xml:space="preserve">  The mission intends to deploy in a bandwidth restricted environment, and dictates that ATAK Clients should send compressed data t</w:t>
      </w:r>
      <w:r w:rsidR="00F65C39">
        <w:rPr>
          <w:rFonts w:cs="Times New Roman"/>
        </w:rPr>
        <w:t xml:space="preserve">o reduce network consumption.  </w:t>
      </w:r>
      <w:proofErr w:type="spellStart"/>
      <w:r w:rsidR="00F65C39">
        <w:rPr>
          <w:rFonts w:cs="Times New Roman"/>
        </w:rPr>
        <w:t>IMMoRTALS</w:t>
      </w:r>
      <w:proofErr w:type="spellEnd"/>
      <w:r w:rsidR="00F65C39">
        <w:rPr>
          <w:rFonts w:cs="Times New Roman"/>
        </w:rPr>
        <w:t xml:space="preserve"> analyzes the system and determines that there is a dataflow relationship between that now-compressed data and a corresponding code unit in MARTI.  It then </w:t>
      </w:r>
      <w:r>
        <w:rPr>
          <w:rFonts w:cs="Times New Roman"/>
        </w:rPr>
        <w:t xml:space="preserve">selects the appropriate lossless compression code block and injects it the ATAK Lite code and </w:t>
      </w:r>
      <w:r w:rsidR="00F65C39">
        <w:rPr>
          <w:rFonts w:cs="Times New Roman"/>
        </w:rPr>
        <w:t xml:space="preserve">injects similarly configured </w:t>
      </w:r>
      <w:proofErr w:type="spellStart"/>
      <w:r w:rsidR="00F65C39">
        <w:rPr>
          <w:rFonts w:cs="Times New Roman"/>
        </w:rPr>
        <w:t>decompressor</w:t>
      </w:r>
      <w:proofErr w:type="spellEnd"/>
      <w:r>
        <w:rPr>
          <w:rFonts w:cs="Times New Roman"/>
        </w:rPr>
        <w:t xml:space="preserve"> block</w:t>
      </w:r>
      <w:r w:rsidR="00F65C39">
        <w:rPr>
          <w:rFonts w:cs="Times New Roman"/>
        </w:rPr>
        <w:t xml:space="preserve"> </w:t>
      </w:r>
      <w:r>
        <w:rPr>
          <w:rFonts w:cs="Times New Roman"/>
        </w:rPr>
        <w:t>in the appropriate place in MARTI</w:t>
      </w:r>
      <w:r w:rsidR="00F65C39">
        <w:rPr>
          <w:rFonts w:cs="Times New Roman"/>
        </w:rPr>
        <w:t>.</w:t>
      </w:r>
    </w:p>
    <w:p w14:paraId="4ADB8580" w14:textId="77777777" w:rsidR="00F65C39" w:rsidRDefault="00F65C39" w:rsidP="00F65C39">
      <w:pPr>
        <w:pStyle w:val="ListParagraph"/>
        <w:numPr>
          <w:ilvl w:val="0"/>
          <w:numId w:val="11"/>
        </w:numPr>
        <w:rPr>
          <w:rFonts w:cs="Times New Roman"/>
        </w:rPr>
      </w:pPr>
      <w:r>
        <w:rPr>
          <w:rFonts w:cs="Times New Roman"/>
        </w:rPr>
        <w:lastRenderedPageBreak/>
        <w:t>Validation is again achieved by monitoring the messages transmitted from ATAK to MARTI.</w:t>
      </w:r>
    </w:p>
    <w:p w14:paraId="629D683F" w14:textId="77777777" w:rsidR="00F65C39" w:rsidRPr="0012480D" w:rsidRDefault="00F65C39" w:rsidP="00F65C39">
      <w:pPr>
        <w:pStyle w:val="ListParagraph"/>
        <w:numPr>
          <w:ilvl w:val="0"/>
          <w:numId w:val="12"/>
        </w:numPr>
        <w:rPr>
          <w:rFonts w:cs="Times New Roman"/>
          <w:b/>
        </w:rPr>
      </w:pPr>
      <w:r>
        <w:rPr>
          <w:rFonts w:cs="Times New Roman"/>
        </w:rPr>
        <w:t xml:space="preserve">After adaptation, the messages should be compressed.  </w:t>
      </w:r>
    </w:p>
    <w:p w14:paraId="4BB5368B" w14:textId="77777777" w:rsidR="00F65C39" w:rsidRPr="00BA2F45" w:rsidRDefault="00F65C39" w:rsidP="00F65C39">
      <w:pPr>
        <w:pStyle w:val="ListParagraph"/>
        <w:numPr>
          <w:ilvl w:val="0"/>
          <w:numId w:val="12"/>
        </w:numPr>
        <w:rPr>
          <w:rFonts w:cs="Times New Roman"/>
          <w:b/>
        </w:rPr>
      </w:pPr>
      <w:r>
        <w:rPr>
          <w:rFonts w:cs="Times New Roman"/>
        </w:rPr>
        <w:t>After adaptation, the messages should be much smaller than before.</w:t>
      </w:r>
    </w:p>
    <w:p w14:paraId="01FA3D6E" w14:textId="77777777" w:rsidR="00F65C39" w:rsidRPr="00BA2F45" w:rsidRDefault="00F65C39" w:rsidP="00F65C39">
      <w:pPr>
        <w:pStyle w:val="ListParagraph"/>
        <w:numPr>
          <w:ilvl w:val="0"/>
          <w:numId w:val="12"/>
        </w:numPr>
        <w:rPr>
          <w:rFonts w:cs="Times New Roman"/>
          <w:b/>
        </w:rPr>
      </w:pPr>
      <w:r>
        <w:rPr>
          <w:rFonts w:cs="Times New Roman"/>
        </w:rPr>
        <w:t>After adaptation, no NACK messages should be observed.</w:t>
      </w:r>
    </w:p>
    <w:p w14:paraId="78134AA6" w14:textId="77777777" w:rsidR="00F65C39" w:rsidRDefault="00F65C39" w:rsidP="00F65C39">
      <w:pPr>
        <w:pStyle w:val="ListParagraph"/>
        <w:numPr>
          <w:ilvl w:val="0"/>
          <w:numId w:val="11"/>
        </w:numPr>
        <w:rPr>
          <w:rFonts w:cs="Times New Roman"/>
        </w:rPr>
      </w:pPr>
      <w:r>
        <w:rPr>
          <w:rFonts w:cs="Times New Roman"/>
        </w:rPr>
        <w:t>Validation can also be achieved by inspecting the synthesized code</w:t>
      </w:r>
    </w:p>
    <w:p w14:paraId="0F2AD200" w14:textId="2F245A30" w:rsidR="00F65C39" w:rsidRPr="00F65C39" w:rsidRDefault="00F65C39" w:rsidP="00F65C39">
      <w:pPr>
        <w:pStyle w:val="ListParagraph"/>
        <w:numPr>
          <w:ilvl w:val="0"/>
          <w:numId w:val="15"/>
        </w:numPr>
        <w:rPr>
          <w:rFonts w:cs="Times New Roman"/>
        </w:rPr>
      </w:pPr>
      <w:r>
        <w:rPr>
          <w:rFonts w:cs="Times New Roman"/>
        </w:rPr>
        <w:t>After adaptation, new compression code regions should be injected in both MARTI and ATAK.</w:t>
      </w:r>
    </w:p>
    <w:p w14:paraId="7A460C75" w14:textId="543505E6" w:rsidR="00F872A7" w:rsidRPr="0012480D" w:rsidRDefault="006122C8" w:rsidP="0012480D">
      <w:pPr>
        <w:pStyle w:val="ListParagraph"/>
        <w:numPr>
          <w:ilvl w:val="0"/>
          <w:numId w:val="9"/>
        </w:numPr>
        <w:rPr>
          <w:rFonts w:cs="Times New Roman"/>
          <w:b/>
        </w:rPr>
      </w:pPr>
      <w:r>
        <w:rPr>
          <w:rFonts w:cs="Times New Roman"/>
        </w:rPr>
        <w:t xml:space="preserve"> </w:t>
      </w:r>
      <w:r w:rsidR="00AD736D">
        <w:rPr>
          <w:rFonts w:cs="Times New Roman"/>
        </w:rPr>
        <w:t>A</w:t>
      </w:r>
      <w:r w:rsidR="00C45DE5">
        <w:rPr>
          <w:rFonts w:cs="Times New Roman"/>
        </w:rPr>
        <w:t>t some poi</w:t>
      </w:r>
      <w:r w:rsidR="00A97395">
        <w:rPr>
          <w:rFonts w:cs="Times New Roman"/>
        </w:rPr>
        <w:t>nt in the future</w:t>
      </w:r>
      <w:r w:rsidR="00C45DE5">
        <w:rPr>
          <w:rFonts w:cs="Times New Roman"/>
        </w:rPr>
        <w:t xml:space="preserve"> a new compression algorithm is discovered with much better time/space behavior than </w:t>
      </w:r>
      <w:r w:rsidR="00A97395">
        <w:rPr>
          <w:rFonts w:cs="Times New Roman"/>
        </w:rPr>
        <w:t>a</w:t>
      </w:r>
      <w:r w:rsidR="00DB4FB8">
        <w:rPr>
          <w:rFonts w:cs="Times New Roman"/>
        </w:rPr>
        <w:t>n</w:t>
      </w:r>
      <w:r w:rsidR="00A97395">
        <w:rPr>
          <w:rFonts w:cs="Times New Roman"/>
        </w:rPr>
        <w:t xml:space="preserve"> algorithm</w:t>
      </w:r>
      <w:r w:rsidR="00DB4FB8">
        <w:rPr>
          <w:rFonts w:cs="Times New Roman"/>
        </w:rPr>
        <w:t xml:space="preserve"> currently used by MARTI/ATAK</w:t>
      </w:r>
      <w:r w:rsidR="00C45DE5">
        <w:rPr>
          <w:rFonts w:cs="Times New Roman"/>
        </w:rPr>
        <w:t>.</w:t>
      </w:r>
      <w:r w:rsidR="00E75010">
        <w:rPr>
          <w:rFonts w:cs="Times New Roman"/>
        </w:rPr>
        <w:t xml:space="preserve">  </w:t>
      </w:r>
      <w:r w:rsidR="00A24CC9">
        <w:rPr>
          <w:rFonts w:cs="Times New Roman"/>
        </w:rPr>
        <w:t>We will</w:t>
      </w:r>
      <w:r w:rsidR="00E75010">
        <w:rPr>
          <w:rFonts w:cs="Times New Roman"/>
        </w:rPr>
        <w:t xml:space="preserve"> call the old algorithm </w:t>
      </w:r>
      <w:proofErr w:type="spellStart"/>
      <w:r w:rsidR="00E75010">
        <w:rPr>
          <w:rFonts w:cs="Times New Roman"/>
        </w:rPr>
        <w:t>BogoCompress</w:t>
      </w:r>
      <w:proofErr w:type="spellEnd"/>
      <w:r w:rsidR="00E75010">
        <w:rPr>
          <w:rFonts w:cs="Times New Roman"/>
        </w:rPr>
        <w:t xml:space="preserve"> and the new algorithm LZMA-3.</w:t>
      </w:r>
      <w:r w:rsidR="00D875F5">
        <w:rPr>
          <w:rFonts w:cs="Times New Roman"/>
        </w:rPr>
        <w:t xml:space="preserve">  </w:t>
      </w:r>
      <w:r w:rsidR="00AD736D">
        <w:rPr>
          <w:rFonts w:cs="Times New Roman"/>
        </w:rPr>
        <w:t xml:space="preserve">Mission commanders warrant that their applications must take advantage of the improvement. </w:t>
      </w:r>
      <w:r w:rsidR="0012480D">
        <w:rPr>
          <w:rFonts w:cs="Times New Roman"/>
        </w:rPr>
        <w:t xml:space="preserve">  </w:t>
      </w:r>
      <w:proofErr w:type="spellStart"/>
      <w:proofErr w:type="gramStart"/>
      <w:r w:rsidR="0012480D">
        <w:rPr>
          <w:rFonts w:cs="Times New Roman"/>
        </w:rPr>
        <w:t>IMMoRTALS</w:t>
      </w:r>
      <w:proofErr w:type="spellEnd"/>
      <w:r w:rsidR="0012480D">
        <w:rPr>
          <w:rFonts w:cs="Times New Roman"/>
        </w:rPr>
        <w:t xml:space="preserve"> </w:t>
      </w:r>
      <w:r w:rsidR="00E75010">
        <w:rPr>
          <w:rFonts w:cs="Times New Roman"/>
        </w:rPr>
        <w:t>detects</w:t>
      </w:r>
      <w:proofErr w:type="gramEnd"/>
      <w:r w:rsidR="00AD736D">
        <w:rPr>
          <w:rFonts w:cs="Times New Roman"/>
        </w:rPr>
        <w:t xml:space="preserve"> </w:t>
      </w:r>
      <w:r w:rsidR="00E75010">
        <w:rPr>
          <w:rFonts w:cs="Times New Roman"/>
        </w:rPr>
        <w:t xml:space="preserve">the use of </w:t>
      </w:r>
      <w:proofErr w:type="spellStart"/>
      <w:r w:rsidR="00E75010">
        <w:rPr>
          <w:rFonts w:cs="Times New Roman"/>
        </w:rPr>
        <w:t>BogoCompress</w:t>
      </w:r>
      <w:proofErr w:type="spellEnd"/>
      <w:r w:rsidR="00E75010">
        <w:rPr>
          <w:rFonts w:cs="Times New Roman"/>
        </w:rPr>
        <w:t xml:space="preserve"> </w:t>
      </w:r>
      <w:r w:rsidR="0012480D">
        <w:rPr>
          <w:rFonts w:cs="Times New Roman"/>
        </w:rPr>
        <w:t xml:space="preserve">in MARTI and ATAK, then replaces the appropriate client/server code regions with </w:t>
      </w:r>
      <w:r w:rsidR="00E75010">
        <w:rPr>
          <w:rFonts w:cs="Times New Roman"/>
        </w:rPr>
        <w:t>LZMA-3 code</w:t>
      </w:r>
      <w:r w:rsidR="0012480D">
        <w:rPr>
          <w:rFonts w:cs="Times New Roman"/>
        </w:rPr>
        <w:t>.</w:t>
      </w:r>
    </w:p>
    <w:p w14:paraId="015D8ECE" w14:textId="6B4F4122" w:rsidR="0012480D" w:rsidRPr="0012480D" w:rsidRDefault="0012480D" w:rsidP="0012480D">
      <w:pPr>
        <w:pStyle w:val="ListParagraph"/>
        <w:numPr>
          <w:ilvl w:val="1"/>
          <w:numId w:val="9"/>
        </w:numPr>
        <w:rPr>
          <w:rFonts w:cs="Times New Roman"/>
          <w:b/>
        </w:rPr>
      </w:pPr>
      <w:r>
        <w:rPr>
          <w:rFonts w:cs="Times New Roman"/>
        </w:rPr>
        <w:t>Validation is achieved by monitoring the messages transmitted from ATAK to MARTI.</w:t>
      </w:r>
    </w:p>
    <w:p w14:paraId="03F89BAB" w14:textId="2B3E3689" w:rsidR="0012480D" w:rsidRPr="0012480D" w:rsidRDefault="0012480D" w:rsidP="0012480D">
      <w:pPr>
        <w:pStyle w:val="ListParagraph"/>
        <w:numPr>
          <w:ilvl w:val="2"/>
          <w:numId w:val="9"/>
        </w:numPr>
        <w:rPr>
          <w:rFonts w:cs="Times New Roman"/>
          <w:b/>
        </w:rPr>
      </w:pPr>
      <w:r>
        <w:rPr>
          <w:rFonts w:cs="Times New Roman"/>
        </w:rPr>
        <w:t xml:space="preserve">After adaptation, the messages should be compressed using the new algorithm.  </w:t>
      </w:r>
    </w:p>
    <w:p w14:paraId="078A3AC0" w14:textId="2B50CDA5" w:rsidR="0012480D" w:rsidRPr="00BA2F45" w:rsidRDefault="0012480D" w:rsidP="0012480D">
      <w:pPr>
        <w:pStyle w:val="ListParagraph"/>
        <w:numPr>
          <w:ilvl w:val="2"/>
          <w:numId w:val="9"/>
        </w:numPr>
        <w:rPr>
          <w:rFonts w:cs="Times New Roman"/>
          <w:b/>
        </w:rPr>
      </w:pPr>
      <w:r>
        <w:rPr>
          <w:rFonts w:cs="Times New Roman"/>
        </w:rPr>
        <w:t>After adaptation, the messages should be much smaller than before.</w:t>
      </w:r>
    </w:p>
    <w:p w14:paraId="55EDF34E" w14:textId="334F5B27" w:rsidR="00BA2F45" w:rsidRPr="00BA2F45" w:rsidRDefault="00BA2F45" w:rsidP="0012480D">
      <w:pPr>
        <w:pStyle w:val="ListParagraph"/>
        <w:numPr>
          <w:ilvl w:val="2"/>
          <w:numId w:val="9"/>
        </w:numPr>
        <w:rPr>
          <w:rFonts w:cs="Times New Roman"/>
          <w:b/>
        </w:rPr>
      </w:pPr>
      <w:r>
        <w:rPr>
          <w:rFonts w:cs="Times New Roman"/>
        </w:rPr>
        <w:t>After adaptation, no NACK messages should be observed.</w:t>
      </w:r>
    </w:p>
    <w:p w14:paraId="0668A3CA" w14:textId="46244E7B" w:rsidR="00BA2F45" w:rsidRPr="00BA2F45" w:rsidRDefault="00BA2F45" w:rsidP="00BA2F45">
      <w:pPr>
        <w:pStyle w:val="ListParagraph"/>
        <w:numPr>
          <w:ilvl w:val="1"/>
          <w:numId w:val="9"/>
        </w:numPr>
        <w:rPr>
          <w:rFonts w:cs="Times New Roman"/>
        </w:rPr>
      </w:pPr>
      <w:r>
        <w:rPr>
          <w:rFonts w:cs="Times New Roman"/>
        </w:rPr>
        <w:t>Validation can also be achieved by inspecting the synthesized code</w:t>
      </w:r>
    </w:p>
    <w:p w14:paraId="70A93DA5" w14:textId="7E31BE84" w:rsidR="00E75010" w:rsidRPr="00E75010" w:rsidRDefault="00E75010" w:rsidP="0012480D">
      <w:pPr>
        <w:pStyle w:val="ListParagraph"/>
        <w:numPr>
          <w:ilvl w:val="2"/>
          <w:numId w:val="9"/>
        </w:numPr>
        <w:rPr>
          <w:rFonts w:cs="Times New Roman"/>
          <w:b/>
        </w:rPr>
      </w:pPr>
      <w:r>
        <w:rPr>
          <w:rFonts w:cs="Times New Roman"/>
        </w:rPr>
        <w:t xml:space="preserve">After adaptation, the </w:t>
      </w:r>
      <w:proofErr w:type="spellStart"/>
      <w:r>
        <w:rPr>
          <w:rFonts w:cs="Times New Roman"/>
        </w:rPr>
        <w:t>BogoCompress</w:t>
      </w:r>
      <w:proofErr w:type="spellEnd"/>
      <w:r>
        <w:rPr>
          <w:rFonts w:cs="Times New Roman"/>
        </w:rPr>
        <w:t xml:space="preserve"> code regions should be replaced with LZMA-3 code in both MARTI and ATAK.</w:t>
      </w:r>
    </w:p>
    <w:p w14:paraId="4944DD36" w14:textId="3B9DE504" w:rsidR="00E75010" w:rsidRDefault="006122C8" w:rsidP="005C4376">
      <w:pPr>
        <w:pStyle w:val="ListParagraph"/>
        <w:numPr>
          <w:ilvl w:val="0"/>
          <w:numId w:val="9"/>
        </w:numPr>
        <w:rPr>
          <w:rFonts w:cs="Times New Roman"/>
        </w:rPr>
      </w:pPr>
      <w:r>
        <w:rPr>
          <w:rFonts w:cs="Times New Roman"/>
        </w:rPr>
        <w:t xml:space="preserve"> </w:t>
      </w:r>
      <w:r w:rsidR="00AA06C6">
        <w:rPr>
          <w:rFonts w:cs="Times New Roman"/>
        </w:rPr>
        <w:t>A</w:t>
      </w:r>
      <w:r w:rsidR="00C45DE5">
        <w:rPr>
          <w:rFonts w:cs="Times New Roman"/>
        </w:rPr>
        <w:t>t some point in the future,</w:t>
      </w:r>
      <w:r w:rsidR="00E75010">
        <w:rPr>
          <w:rFonts w:cs="Times New Roman"/>
        </w:rPr>
        <w:t xml:space="preserve"> AES-</w:t>
      </w:r>
      <w:r w:rsidR="00C45DE5">
        <w:rPr>
          <w:rFonts w:cs="Times New Roman"/>
        </w:rPr>
        <w:t>128 is determined to be insufficiently secure</w:t>
      </w:r>
      <w:r w:rsidR="00E75010">
        <w:rPr>
          <w:rFonts w:cs="Times New Roman"/>
        </w:rPr>
        <w:t xml:space="preserve"> due to the release of new brute forcing hardware</w:t>
      </w:r>
      <w:r w:rsidR="00C45DE5">
        <w:rPr>
          <w:rFonts w:cs="Times New Roman"/>
        </w:rPr>
        <w:t>.  Instead, AES with 256-bit keys is recommended.</w:t>
      </w:r>
      <w:r w:rsidR="00E75010">
        <w:rPr>
          <w:rFonts w:cs="Times New Roman"/>
        </w:rPr>
        <w:t xml:space="preserve">  </w:t>
      </w:r>
      <w:r w:rsidR="00AA06C6">
        <w:rPr>
          <w:rFonts w:cs="Times New Roman"/>
        </w:rPr>
        <w:t xml:space="preserve">Mission commanders require that </w:t>
      </w:r>
      <w:r w:rsidR="00E75010">
        <w:rPr>
          <w:rFonts w:cs="Times New Roman"/>
        </w:rPr>
        <w:t xml:space="preserve">AES-128 </w:t>
      </w:r>
      <w:r w:rsidR="00AA06C6">
        <w:rPr>
          <w:rFonts w:cs="Times New Roman"/>
        </w:rPr>
        <w:t xml:space="preserve">now should be deprecated and recommend use of </w:t>
      </w:r>
      <w:r w:rsidR="00E75010">
        <w:rPr>
          <w:rFonts w:cs="Times New Roman"/>
        </w:rPr>
        <w:t>AES-256.</w:t>
      </w:r>
    </w:p>
    <w:p w14:paraId="7E058574" w14:textId="7D17200F" w:rsidR="00F872A7" w:rsidRDefault="00E75010" w:rsidP="00320473">
      <w:pPr>
        <w:pStyle w:val="ListParagraph"/>
        <w:numPr>
          <w:ilvl w:val="0"/>
          <w:numId w:val="11"/>
        </w:numPr>
        <w:rPr>
          <w:rFonts w:cs="Times New Roman"/>
        </w:rPr>
      </w:pPr>
      <w:r>
        <w:rPr>
          <w:rFonts w:cs="Times New Roman"/>
        </w:rPr>
        <w:t>Validation is achieved by monitoring the messages transmitted from ATAK to MARTI.</w:t>
      </w:r>
    </w:p>
    <w:p w14:paraId="233E649B" w14:textId="6018945B" w:rsidR="00E75010" w:rsidRDefault="00E75010" w:rsidP="00F65C39">
      <w:pPr>
        <w:pStyle w:val="ListParagraph"/>
        <w:numPr>
          <w:ilvl w:val="0"/>
          <w:numId w:val="15"/>
        </w:numPr>
        <w:rPr>
          <w:rFonts w:cs="Times New Roman"/>
        </w:rPr>
      </w:pPr>
      <w:r>
        <w:rPr>
          <w:rFonts w:cs="Times New Roman"/>
        </w:rPr>
        <w:t xml:space="preserve">After adaptation, the </w:t>
      </w:r>
      <w:r w:rsidR="00DB4FB8">
        <w:rPr>
          <w:rFonts w:cs="Times New Roman"/>
        </w:rPr>
        <w:t>data should be encrypted using a 256-bit key.  This is difficult to verify generally, but could be validated under the assumption that ATAK transmits a single message repeatedly to MARTI and that the key is known to the monitor.</w:t>
      </w:r>
    </w:p>
    <w:p w14:paraId="2A00410D" w14:textId="2B0509B2" w:rsidR="00BA2F45" w:rsidRPr="00BA2F45" w:rsidRDefault="00BA2F45" w:rsidP="00F65C39">
      <w:pPr>
        <w:pStyle w:val="ListParagraph"/>
        <w:numPr>
          <w:ilvl w:val="0"/>
          <w:numId w:val="15"/>
        </w:numPr>
        <w:rPr>
          <w:rFonts w:cs="Times New Roman"/>
          <w:b/>
        </w:rPr>
      </w:pPr>
      <w:r>
        <w:rPr>
          <w:rFonts w:cs="Times New Roman"/>
        </w:rPr>
        <w:t>After adaptation, no NACK messages should be observed.  See the point above about encryption of messages.</w:t>
      </w:r>
    </w:p>
    <w:p w14:paraId="7B51B2D9" w14:textId="7523C19E" w:rsidR="00BA2F45" w:rsidRPr="00BA2F45" w:rsidRDefault="00BA2F45" w:rsidP="00320473">
      <w:pPr>
        <w:pStyle w:val="ListParagraph"/>
        <w:numPr>
          <w:ilvl w:val="0"/>
          <w:numId w:val="11"/>
        </w:numPr>
        <w:rPr>
          <w:rFonts w:cs="Times New Roman"/>
        </w:rPr>
      </w:pPr>
      <w:r>
        <w:rPr>
          <w:rFonts w:cs="Times New Roman"/>
        </w:rPr>
        <w:t>Validation can also be achieved by inspecting the synthesized code</w:t>
      </w:r>
    </w:p>
    <w:p w14:paraId="14BA7CAB" w14:textId="5DBB6601" w:rsidR="00DB4FB8" w:rsidRDefault="00DB4FB8" w:rsidP="00F65C39">
      <w:pPr>
        <w:pStyle w:val="ListParagraph"/>
        <w:numPr>
          <w:ilvl w:val="0"/>
          <w:numId w:val="16"/>
        </w:numPr>
        <w:rPr>
          <w:rFonts w:cs="Times New Roman"/>
        </w:rPr>
      </w:pPr>
      <w:r>
        <w:rPr>
          <w:rFonts w:cs="Times New Roman"/>
        </w:rPr>
        <w:t>After adaptation, the encryption code regions in ATAK and MARTI should be configured using a 256-bit key.</w:t>
      </w:r>
    </w:p>
    <w:p w14:paraId="6698B729" w14:textId="096AEB6F" w:rsidR="00F94E53" w:rsidRPr="0058080A" w:rsidRDefault="00BA2F45" w:rsidP="00F94E53">
      <w:pPr>
        <w:pStyle w:val="Heading1"/>
      </w:pPr>
      <w:r>
        <w:lastRenderedPageBreak/>
        <w:t>Analysis supporting CP2 adaptation</w:t>
      </w:r>
    </w:p>
    <w:p w14:paraId="615E5263" w14:textId="57C0FF03" w:rsidR="00455F46" w:rsidRDefault="001E0EC2" w:rsidP="00455F46">
      <w:pPr>
        <w:keepNext/>
        <w:jc w:val="center"/>
      </w:pPr>
      <w:r>
        <w:rPr>
          <w:noProof/>
        </w:rPr>
        <w:drawing>
          <wp:inline distT="0" distB="0" distL="0" distR="0" wp14:anchorId="63A7C3B6" wp14:editId="0EDF01DE">
            <wp:extent cx="4995468" cy="1760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7249" cy="1785513"/>
                    </a:xfrm>
                    <a:prstGeom prst="rect">
                      <a:avLst/>
                    </a:prstGeom>
                    <a:noFill/>
                  </pic:spPr>
                </pic:pic>
              </a:graphicData>
            </a:graphic>
          </wp:inline>
        </w:drawing>
      </w:r>
    </w:p>
    <w:p w14:paraId="7D08992F" w14:textId="0A6A6FCF" w:rsidR="00F123FF" w:rsidRPr="009B42CB" w:rsidRDefault="00455F46" w:rsidP="003C38E3">
      <w:pPr>
        <w:pStyle w:val="Caption"/>
        <w:jc w:val="center"/>
      </w:pPr>
      <w:bookmarkStart w:id="4" w:name="_Ref484693296"/>
      <w:r>
        <w:t xml:space="preserve">Figure </w:t>
      </w:r>
      <w:fldSimple w:instr=" SEQ Figure \* ARABIC ">
        <w:r w:rsidR="000A5EAB">
          <w:rPr>
            <w:noProof/>
          </w:rPr>
          <w:t>2</w:t>
        </w:r>
      </w:fldSimple>
      <w:bookmarkEnd w:id="4"/>
      <w:r>
        <w:t>: CP2 architecture</w:t>
      </w:r>
    </w:p>
    <w:p w14:paraId="1F5002B4" w14:textId="014BCAA3" w:rsidR="00E74159" w:rsidRDefault="005F6443" w:rsidP="00222672">
      <w:pPr>
        <w:rPr>
          <w:rFonts w:cs="Times New Roman"/>
        </w:rPr>
      </w:pPr>
      <w:r>
        <w:rPr>
          <w:rFonts w:cs="Times New Roman"/>
        </w:rPr>
        <w:t xml:space="preserve">During </w:t>
      </w:r>
      <w:r w:rsidR="00D5116E">
        <w:rPr>
          <w:rFonts w:cs="Times New Roman"/>
        </w:rPr>
        <w:t>the</w:t>
      </w:r>
      <w:r>
        <w:rPr>
          <w:rFonts w:cs="Times New Roman"/>
        </w:rPr>
        <w:t xml:space="preserve"> dataflow analysis</w:t>
      </w:r>
      <w:r w:rsidR="001E0EC2">
        <w:rPr>
          <w:rFonts w:cs="Times New Roman"/>
        </w:rPr>
        <w:t xml:space="preserve"> of the </w:t>
      </w:r>
      <w:r w:rsidR="004503D2">
        <w:rPr>
          <w:rFonts w:cs="Times New Roman"/>
        </w:rPr>
        <w:t xml:space="preserve">ATAK/MARTI </w:t>
      </w:r>
      <w:r w:rsidR="001E0EC2">
        <w:rPr>
          <w:rFonts w:cs="Times New Roman"/>
        </w:rPr>
        <w:t>system</w:t>
      </w:r>
      <w:r>
        <w:rPr>
          <w:rFonts w:cs="Times New Roman"/>
        </w:rPr>
        <w:t xml:space="preserve">, we </w:t>
      </w:r>
      <w:r w:rsidR="001E0EC2">
        <w:rPr>
          <w:rFonts w:cs="Times New Roman"/>
        </w:rPr>
        <w:t xml:space="preserve">will </w:t>
      </w:r>
      <w:r w:rsidR="002D0A22">
        <w:rPr>
          <w:rFonts w:cs="Times New Roman"/>
        </w:rPr>
        <w:t>detect</w:t>
      </w:r>
      <w:r>
        <w:rPr>
          <w:rFonts w:cs="Times New Roman"/>
        </w:rPr>
        <w:t xml:space="preserve"> that messages are transmitted across the network</w:t>
      </w:r>
      <w:r w:rsidR="001E0EC2">
        <w:rPr>
          <w:rFonts w:cs="Times New Roman"/>
        </w:rPr>
        <w:t xml:space="preserve"> from ATAK to MARTI</w:t>
      </w:r>
      <w:r>
        <w:rPr>
          <w:rFonts w:cs="Times New Roman"/>
        </w:rPr>
        <w:t xml:space="preserve">.  </w:t>
      </w:r>
      <w:r w:rsidR="00610F2F">
        <w:rPr>
          <w:rFonts w:cs="Times New Roman"/>
        </w:rPr>
        <w:t xml:space="preserve">To capture </w:t>
      </w:r>
      <w:r w:rsidR="008F3A16">
        <w:rPr>
          <w:rFonts w:cs="Times New Roman"/>
        </w:rPr>
        <w:t xml:space="preserve">details about </w:t>
      </w:r>
      <w:r w:rsidR="00610F2F">
        <w:rPr>
          <w:rFonts w:cs="Times New Roman"/>
        </w:rPr>
        <w:t xml:space="preserve">this </w:t>
      </w:r>
      <w:r w:rsidR="008F3A16">
        <w:rPr>
          <w:rFonts w:cs="Times New Roman"/>
        </w:rPr>
        <w:t>interaction</w:t>
      </w:r>
      <w:r w:rsidR="00610F2F">
        <w:rPr>
          <w:rFonts w:cs="Times New Roman"/>
        </w:rPr>
        <w:t>, o</w:t>
      </w:r>
      <w:r w:rsidR="001E0EC2">
        <w:rPr>
          <w:rFonts w:cs="Times New Roman"/>
        </w:rPr>
        <w:t xml:space="preserve">ur dataflow analysis </w:t>
      </w:r>
      <w:r w:rsidR="00D8443E">
        <w:rPr>
          <w:rFonts w:cs="Times New Roman"/>
        </w:rPr>
        <w:t>emits</w:t>
      </w:r>
      <w:r w:rsidR="001E0EC2">
        <w:rPr>
          <w:rFonts w:cs="Times New Roman"/>
        </w:rPr>
        <w:t xml:space="preserve"> an abstraction called an </w:t>
      </w:r>
      <w:r w:rsidR="001E0EC2" w:rsidRPr="001E0EC2">
        <w:rPr>
          <w:rFonts w:cs="Times New Roman"/>
          <w:i/>
        </w:rPr>
        <w:t>analysis frame</w:t>
      </w:r>
      <w:r w:rsidR="001E0EC2">
        <w:rPr>
          <w:rFonts w:cs="Times New Roman"/>
        </w:rPr>
        <w:t>, a recursive structure which carries an abstract datatype and properties assumed to hold for the message.</w:t>
      </w:r>
      <w:r w:rsidR="00D875F5">
        <w:rPr>
          <w:rFonts w:cs="Times New Roman"/>
        </w:rPr>
        <w:t xml:space="preserve">  These analysis frames are depicted </w:t>
      </w:r>
      <w:r w:rsidR="002D0A22">
        <w:rPr>
          <w:rFonts w:cs="Times New Roman"/>
        </w:rPr>
        <w:t>at a high level above</w:t>
      </w:r>
      <w:r w:rsidR="00D875F5">
        <w:rPr>
          <w:rFonts w:cs="Times New Roman"/>
        </w:rPr>
        <w:t xml:space="preserve"> in </w:t>
      </w:r>
      <w:r w:rsidR="00D875F5">
        <w:rPr>
          <w:rFonts w:cs="Times New Roman"/>
        </w:rPr>
        <w:fldChar w:fldCharType="begin"/>
      </w:r>
      <w:r w:rsidR="00D875F5">
        <w:rPr>
          <w:rFonts w:cs="Times New Roman"/>
        </w:rPr>
        <w:instrText xml:space="preserve"> REF _Ref484693296 \h </w:instrText>
      </w:r>
      <w:r w:rsidR="00D875F5">
        <w:rPr>
          <w:rFonts w:cs="Times New Roman"/>
        </w:rPr>
      </w:r>
      <w:r w:rsidR="00D875F5">
        <w:rPr>
          <w:rFonts w:cs="Times New Roman"/>
        </w:rPr>
        <w:fldChar w:fldCharType="separate"/>
      </w:r>
      <w:r w:rsidR="000A5EAB">
        <w:t xml:space="preserve">Figure </w:t>
      </w:r>
      <w:r w:rsidR="000A5EAB">
        <w:rPr>
          <w:noProof/>
        </w:rPr>
        <w:t>2</w:t>
      </w:r>
      <w:r w:rsidR="00D875F5">
        <w:rPr>
          <w:rFonts w:cs="Times New Roman"/>
        </w:rPr>
        <w:fldChar w:fldCharType="end"/>
      </w:r>
      <w:r w:rsidR="002D0A22">
        <w:rPr>
          <w:rFonts w:cs="Times New Roman"/>
        </w:rPr>
        <w:t xml:space="preserve"> and a more detailed example is provided below in </w:t>
      </w:r>
      <w:r w:rsidR="002D0A22">
        <w:rPr>
          <w:rFonts w:cs="Times New Roman"/>
        </w:rPr>
        <w:fldChar w:fldCharType="begin"/>
      </w:r>
      <w:r w:rsidR="002D0A22">
        <w:rPr>
          <w:rFonts w:cs="Times New Roman"/>
        </w:rPr>
        <w:instrText xml:space="preserve"> REF _Ref484693414 \h </w:instrText>
      </w:r>
      <w:r w:rsidR="002D0A22">
        <w:rPr>
          <w:rFonts w:cs="Times New Roman"/>
        </w:rPr>
      </w:r>
      <w:r w:rsidR="002D0A22">
        <w:rPr>
          <w:rFonts w:cs="Times New Roman"/>
        </w:rPr>
        <w:fldChar w:fldCharType="separate"/>
      </w:r>
      <w:r w:rsidR="000A5EAB">
        <w:t xml:space="preserve">Figure </w:t>
      </w:r>
      <w:r w:rsidR="000A5EAB">
        <w:rPr>
          <w:noProof/>
        </w:rPr>
        <w:t>3</w:t>
      </w:r>
      <w:r w:rsidR="002D0A22">
        <w:rPr>
          <w:rFonts w:cs="Times New Roman"/>
        </w:rPr>
        <w:fldChar w:fldCharType="end"/>
      </w:r>
      <w:r w:rsidR="00D875F5">
        <w:rPr>
          <w:rFonts w:cs="Times New Roman"/>
        </w:rPr>
        <w:t>.</w:t>
      </w:r>
    </w:p>
    <w:p w14:paraId="3ED1708A" w14:textId="7DF1609F" w:rsidR="00E364F6" w:rsidRDefault="00E364F6" w:rsidP="00FF7AC5">
      <w:pPr>
        <w:rPr>
          <w:rFonts w:cs="Times New Roman"/>
        </w:rPr>
      </w:pPr>
      <w:r>
        <w:rPr>
          <w:rFonts w:cs="Times New Roman"/>
        </w:rPr>
        <w:t xml:space="preserve">We have thus far modeled DFUs as having property-modifying side effects on the </w:t>
      </w:r>
      <w:proofErr w:type="spellStart"/>
      <w:r>
        <w:rPr>
          <w:rFonts w:cs="Times New Roman"/>
        </w:rPr>
        <w:t>data</w:t>
      </w:r>
      <w:r w:rsidR="0010532A">
        <w:rPr>
          <w:rFonts w:cs="Times New Roman"/>
        </w:rPr>
        <w:t>flows</w:t>
      </w:r>
      <w:proofErr w:type="spellEnd"/>
      <w:r w:rsidR="0010532A">
        <w:rPr>
          <w:rFonts w:cs="Times New Roman"/>
        </w:rPr>
        <w:t xml:space="preserve"> with which their functional aspects intersect</w:t>
      </w:r>
      <w:r>
        <w:rPr>
          <w:rFonts w:cs="Times New Roman"/>
        </w:rPr>
        <w:t xml:space="preserve">.  For example, the </w:t>
      </w:r>
      <w:r>
        <w:rPr>
          <w:rFonts w:cs="Times New Roman"/>
          <w:i/>
        </w:rPr>
        <w:t>compress</w:t>
      </w:r>
      <w:r>
        <w:rPr>
          <w:rFonts w:cs="Times New Roman"/>
        </w:rPr>
        <w:t xml:space="preserve"> aspect of a </w:t>
      </w:r>
      <w:r>
        <w:rPr>
          <w:rFonts w:cs="Times New Roman"/>
          <w:i/>
        </w:rPr>
        <w:t>compressor</w:t>
      </w:r>
      <w:r>
        <w:rPr>
          <w:rFonts w:cs="Times New Roman"/>
        </w:rPr>
        <w:t xml:space="preserve"> DFU adds the </w:t>
      </w:r>
      <w:r>
        <w:rPr>
          <w:rFonts w:cs="Times New Roman"/>
          <w:i/>
        </w:rPr>
        <w:t>compressed</w:t>
      </w:r>
      <w:r>
        <w:rPr>
          <w:rFonts w:cs="Times New Roman"/>
        </w:rPr>
        <w:t xml:space="preserve"> property to a dataflow analysis frame whereas the </w:t>
      </w:r>
      <w:r>
        <w:rPr>
          <w:rFonts w:cs="Times New Roman"/>
          <w:i/>
        </w:rPr>
        <w:t>deflate</w:t>
      </w:r>
      <w:r>
        <w:rPr>
          <w:rFonts w:cs="Times New Roman"/>
        </w:rPr>
        <w:t xml:space="preserve"> aspect of that DFU removes that property.  The analysis frames in </w:t>
      </w:r>
      <w:r w:rsidR="002D0A22">
        <w:rPr>
          <w:rFonts w:cs="Times New Roman"/>
        </w:rPr>
        <w:fldChar w:fldCharType="begin"/>
      </w:r>
      <w:r w:rsidR="002D0A22">
        <w:rPr>
          <w:rFonts w:cs="Times New Roman"/>
        </w:rPr>
        <w:instrText xml:space="preserve"> REF _Ref484693414 \h </w:instrText>
      </w:r>
      <w:r w:rsidR="002D0A22">
        <w:rPr>
          <w:rFonts w:cs="Times New Roman"/>
        </w:rPr>
      </w:r>
      <w:r w:rsidR="002D0A22">
        <w:rPr>
          <w:rFonts w:cs="Times New Roman"/>
        </w:rPr>
        <w:fldChar w:fldCharType="separate"/>
      </w:r>
      <w:r w:rsidR="000A5EAB">
        <w:t xml:space="preserve">Figure </w:t>
      </w:r>
      <w:r w:rsidR="000A5EAB">
        <w:rPr>
          <w:noProof/>
        </w:rPr>
        <w:t>3</w:t>
      </w:r>
      <w:r w:rsidR="002D0A22">
        <w:rPr>
          <w:rFonts w:cs="Times New Roman"/>
        </w:rPr>
        <w:fldChar w:fldCharType="end"/>
      </w:r>
      <w:r w:rsidR="002D0A22">
        <w:rPr>
          <w:rFonts w:cs="Times New Roman"/>
        </w:rPr>
        <w:t xml:space="preserve"> </w:t>
      </w:r>
      <w:r>
        <w:rPr>
          <w:rFonts w:cs="Times New Roman"/>
        </w:rPr>
        <w:t xml:space="preserve">are consistent in that the </w:t>
      </w:r>
      <w:r w:rsidRPr="00F21990">
        <w:rPr>
          <w:rFonts w:cs="Times New Roman"/>
          <w:i/>
        </w:rPr>
        <w:t>compress</w:t>
      </w:r>
      <w:r>
        <w:rPr>
          <w:rFonts w:cs="Times New Roman"/>
        </w:rPr>
        <w:t xml:space="preserve"> aspect of the </w:t>
      </w:r>
      <w:r w:rsidRPr="007A0F55">
        <w:rPr>
          <w:rFonts w:cs="Times New Roman"/>
          <w:i/>
        </w:rPr>
        <w:t>compressor</w:t>
      </w:r>
      <w:r>
        <w:rPr>
          <w:rFonts w:cs="Times New Roman"/>
        </w:rPr>
        <w:t xml:space="preserve"> DFU in ATAK emits a data frame with the same properties expected by the </w:t>
      </w:r>
      <w:r w:rsidRPr="00F21990">
        <w:rPr>
          <w:rFonts w:cs="Times New Roman"/>
          <w:i/>
        </w:rPr>
        <w:t>decompress</w:t>
      </w:r>
      <w:r>
        <w:rPr>
          <w:rFonts w:cs="Times New Roman"/>
        </w:rPr>
        <w:t xml:space="preserve"> aspect in MARTI.</w:t>
      </w:r>
    </w:p>
    <w:p w14:paraId="75152BB4" w14:textId="77777777" w:rsidR="004503D2" w:rsidRDefault="004503D2" w:rsidP="004503D2">
      <w:pPr>
        <w:keepNext/>
        <w:jc w:val="center"/>
      </w:pPr>
      <w:r>
        <w:rPr>
          <w:rFonts w:cs="Times New Roman"/>
          <w:noProof/>
        </w:rPr>
        <w:lastRenderedPageBreak/>
        <w:drawing>
          <wp:inline distT="0" distB="0" distL="0" distR="0" wp14:anchorId="38F7B2FA" wp14:editId="111DB421">
            <wp:extent cx="3740834" cy="4069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0778" cy="4112528"/>
                    </a:xfrm>
                    <a:prstGeom prst="rect">
                      <a:avLst/>
                    </a:prstGeom>
                    <a:noFill/>
                  </pic:spPr>
                </pic:pic>
              </a:graphicData>
            </a:graphic>
          </wp:inline>
        </w:drawing>
      </w:r>
    </w:p>
    <w:p w14:paraId="72F083AA" w14:textId="11875FA3" w:rsidR="004503D2" w:rsidRDefault="004503D2" w:rsidP="004503D2">
      <w:pPr>
        <w:pStyle w:val="Caption"/>
        <w:jc w:val="center"/>
      </w:pPr>
      <w:bookmarkStart w:id="5" w:name="_Ref484693414"/>
      <w:r>
        <w:t xml:space="preserve">Figure </w:t>
      </w:r>
      <w:fldSimple w:instr=" SEQ Figure \* ARABIC ">
        <w:r w:rsidR="000A5EAB">
          <w:rPr>
            <w:noProof/>
          </w:rPr>
          <w:t>3</w:t>
        </w:r>
      </w:fldSimple>
      <w:bookmarkEnd w:id="5"/>
      <w:r>
        <w:t>: Dataflow analysis for a simple ATAK/MARTI architecture</w:t>
      </w:r>
    </w:p>
    <w:p w14:paraId="6DB590BE" w14:textId="7EDFF498" w:rsidR="00CB5758" w:rsidRPr="00CB5758" w:rsidRDefault="00CB5758" w:rsidP="00CB5758">
      <w:r>
        <w:t>Th</w:t>
      </w:r>
      <w:r w:rsidR="00AA06C6">
        <w:t>e</w:t>
      </w:r>
      <w:r>
        <w:t xml:space="preserve"> consistency between expected and actual properties shown in </w:t>
      </w:r>
      <w:r>
        <w:fldChar w:fldCharType="begin"/>
      </w:r>
      <w:r>
        <w:instrText xml:space="preserve"> REF _Ref484693414 \h </w:instrText>
      </w:r>
      <w:r>
        <w:fldChar w:fldCharType="separate"/>
      </w:r>
      <w:r w:rsidR="000A5EAB">
        <w:t xml:space="preserve">Figure </w:t>
      </w:r>
      <w:r w:rsidR="000A5EAB">
        <w:rPr>
          <w:noProof/>
        </w:rPr>
        <w:t>3</w:t>
      </w:r>
      <w:r>
        <w:fldChar w:fldCharType="end"/>
      </w:r>
      <w:r>
        <w:t xml:space="preserve"> is serendipitous—it is by no means guaranteed.  </w:t>
      </w:r>
      <w:proofErr w:type="spellStart"/>
      <w:r>
        <w:t>IMMoRTALS</w:t>
      </w:r>
      <w:proofErr w:type="spellEnd"/>
      <w:r>
        <w:t xml:space="preserve"> must be able to detect and repair inconsistencies detected through this analysis.  For example, if MARTI is modified to use bzip2 compression instead of </w:t>
      </w:r>
      <w:proofErr w:type="spellStart"/>
      <w:r>
        <w:t>gzip</w:t>
      </w:r>
      <w:proofErr w:type="spellEnd"/>
      <w:r>
        <w:t xml:space="preserve">, there is an inconsistency between the client and server and ATAK must also be modified.  This scenario is shown below in </w:t>
      </w:r>
      <w:r>
        <w:fldChar w:fldCharType="begin"/>
      </w:r>
      <w:r>
        <w:instrText xml:space="preserve"> REF _Ref484762450 \h </w:instrText>
      </w:r>
      <w:r>
        <w:fldChar w:fldCharType="separate"/>
      </w:r>
      <w:r w:rsidR="000A5EAB">
        <w:t xml:space="preserve">Figure </w:t>
      </w:r>
      <w:r w:rsidR="000A5EAB">
        <w:rPr>
          <w:noProof/>
        </w:rPr>
        <w:t>4</w:t>
      </w:r>
      <w:r>
        <w:fldChar w:fldCharType="end"/>
      </w:r>
      <w:r>
        <w:t>.  We anticipate that inconsistency is a common occurrence and a useful change driver.</w:t>
      </w:r>
    </w:p>
    <w:p w14:paraId="568D7572" w14:textId="77777777" w:rsidR="00CB5758" w:rsidRDefault="00CB5758" w:rsidP="00CB5758">
      <w:pPr>
        <w:keepNext/>
        <w:jc w:val="center"/>
      </w:pPr>
      <w:r>
        <w:rPr>
          <w:rFonts w:cs="Times New Roman"/>
          <w:noProof/>
        </w:rPr>
        <w:lastRenderedPageBreak/>
        <w:drawing>
          <wp:inline distT="0" distB="0" distL="0" distR="0" wp14:anchorId="5974FF50" wp14:editId="0EE43B88">
            <wp:extent cx="3688952"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7580" cy="3647589"/>
                    </a:xfrm>
                    <a:prstGeom prst="rect">
                      <a:avLst/>
                    </a:prstGeom>
                    <a:noFill/>
                  </pic:spPr>
                </pic:pic>
              </a:graphicData>
            </a:graphic>
          </wp:inline>
        </w:drawing>
      </w:r>
    </w:p>
    <w:p w14:paraId="29B0B345" w14:textId="450EDFC3" w:rsidR="00CB5758" w:rsidRDefault="00CB5758" w:rsidP="00CB5758">
      <w:pPr>
        <w:pStyle w:val="Caption"/>
        <w:jc w:val="center"/>
        <w:rPr>
          <w:rFonts w:cs="Times New Roman"/>
        </w:rPr>
      </w:pPr>
      <w:bookmarkStart w:id="6" w:name="_Ref484762450"/>
      <w:r>
        <w:t xml:space="preserve">Figure </w:t>
      </w:r>
      <w:fldSimple w:instr=" SEQ Figure \* ARABIC ">
        <w:r w:rsidR="000A5EAB">
          <w:rPr>
            <w:noProof/>
          </w:rPr>
          <w:t>4</w:t>
        </w:r>
      </w:fldSimple>
      <w:bookmarkEnd w:id="6"/>
      <w:r>
        <w:t>: Illustration of a scenario with inconsistent analysis frames</w:t>
      </w:r>
    </w:p>
    <w:p w14:paraId="57F0AF94" w14:textId="36BAF68F" w:rsidR="002C639D" w:rsidRDefault="002C639D" w:rsidP="002C639D">
      <w:pPr>
        <w:rPr>
          <w:rFonts w:cs="Times New Roman"/>
        </w:rPr>
      </w:pPr>
      <w:r>
        <w:rPr>
          <w:rFonts w:cs="Times New Roman"/>
        </w:rPr>
        <w:t xml:space="preserve">A </w:t>
      </w:r>
      <w:r w:rsidR="00164D7E">
        <w:rPr>
          <w:rFonts w:cs="Times New Roman"/>
        </w:rPr>
        <w:t>more complex example</w:t>
      </w:r>
      <w:r>
        <w:rPr>
          <w:rFonts w:cs="Times New Roman"/>
        </w:rPr>
        <w:t xml:space="preserve"> in which ATAK captures an image, compresses it using the </w:t>
      </w:r>
      <w:proofErr w:type="spellStart"/>
      <w:r>
        <w:rPr>
          <w:rFonts w:cs="Times New Roman"/>
        </w:rPr>
        <w:t>gzip</w:t>
      </w:r>
      <w:proofErr w:type="spellEnd"/>
      <w:r>
        <w:rPr>
          <w:rFonts w:cs="Times New Roman"/>
        </w:rPr>
        <w:t xml:space="preserve"> algorithm, then transmits it to MARTI (which then does the inverse) is shown below in </w:t>
      </w:r>
      <w:r>
        <w:rPr>
          <w:rFonts w:cs="Times New Roman"/>
        </w:rPr>
        <w:fldChar w:fldCharType="begin"/>
      </w:r>
      <w:r>
        <w:rPr>
          <w:rFonts w:cs="Times New Roman"/>
        </w:rPr>
        <w:instrText xml:space="preserve"> REF _Ref484690990 \h </w:instrText>
      </w:r>
      <w:r>
        <w:rPr>
          <w:rFonts w:cs="Times New Roman"/>
        </w:rPr>
      </w:r>
      <w:r>
        <w:rPr>
          <w:rFonts w:cs="Times New Roman"/>
        </w:rPr>
        <w:fldChar w:fldCharType="separate"/>
      </w:r>
      <w:r w:rsidR="000A5EAB">
        <w:t xml:space="preserve">Figure </w:t>
      </w:r>
      <w:r w:rsidR="000A5EAB">
        <w:rPr>
          <w:noProof/>
        </w:rPr>
        <w:t>5</w:t>
      </w:r>
      <w:r>
        <w:rPr>
          <w:rFonts w:cs="Times New Roman"/>
        </w:rPr>
        <w:fldChar w:fldCharType="end"/>
      </w:r>
      <w:r>
        <w:rPr>
          <w:rFonts w:cs="Times New Roman"/>
        </w:rPr>
        <w:t>.</w:t>
      </w:r>
    </w:p>
    <w:p w14:paraId="54457B9D" w14:textId="77777777" w:rsidR="00E74159" w:rsidRDefault="00E74159" w:rsidP="00164D7E">
      <w:pPr>
        <w:keepNext/>
        <w:jc w:val="center"/>
      </w:pPr>
      <w:r>
        <w:rPr>
          <w:rFonts w:cs="Times New Roman"/>
          <w:noProof/>
        </w:rPr>
        <w:drawing>
          <wp:inline distT="0" distB="0" distL="0" distR="0" wp14:anchorId="23E0DB5C" wp14:editId="0F284A20">
            <wp:extent cx="5300345" cy="3125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6120" cy="3146307"/>
                    </a:xfrm>
                    <a:prstGeom prst="rect">
                      <a:avLst/>
                    </a:prstGeom>
                    <a:noFill/>
                  </pic:spPr>
                </pic:pic>
              </a:graphicData>
            </a:graphic>
          </wp:inline>
        </w:drawing>
      </w:r>
    </w:p>
    <w:p w14:paraId="03EF075B" w14:textId="442FCED8" w:rsidR="00E74159" w:rsidRDefault="00E74159" w:rsidP="00E74159">
      <w:pPr>
        <w:pStyle w:val="Caption"/>
        <w:jc w:val="center"/>
      </w:pPr>
      <w:bookmarkStart w:id="7" w:name="_Ref484690990"/>
      <w:r>
        <w:t xml:space="preserve">Figure </w:t>
      </w:r>
      <w:fldSimple w:instr=" SEQ Figure \* ARABIC ">
        <w:r w:rsidR="000A5EAB">
          <w:rPr>
            <w:noProof/>
          </w:rPr>
          <w:t>5</w:t>
        </w:r>
      </w:fldSimple>
      <w:bookmarkEnd w:id="7"/>
      <w:r w:rsidR="00D8443E">
        <w:t>: Complete analysis of hypothetical scenario involving</w:t>
      </w:r>
      <w:r w:rsidR="000E5B63">
        <w:t xml:space="preserve"> correct</w:t>
      </w:r>
      <w:r w:rsidR="00D8443E">
        <w:t xml:space="preserve"> transmission of a compressed, encrypted message containing an image from ATAK to MARTI</w:t>
      </w:r>
    </w:p>
    <w:p w14:paraId="0164E463" w14:textId="6B610A28" w:rsidR="008D0619" w:rsidRDefault="00C22879" w:rsidP="00961E95">
      <w:pPr>
        <w:pStyle w:val="Heading1"/>
      </w:pPr>
      <w:r>
        <w:lastRenderedPageBreak/>
        <w:t xml:space="preserve">CP2 </w:t>
      </w:r>
      <w:r w:rsidR="006936A8">
        <w:t>Test Parameters</w:t>
      </w:r>
    </w:p>
    <w:p w14:paraId="18C6F481" w14:textId="194DA9E4" w:rsidR="009B42CB" w:rsidRDefault="00B05B8E" w:rsidP="00B05B8E">
      <w:pPr>
        <w:pStyle w:val="Heading2"/>
      </w:pPr>
      <w:r>
        <w:t>Formalisms</w:t>
      </w:r>
    </w:p>
    <w:p w14:paraId="1E7559D2" w14:textId="6353242A" w:rsidR="00662DC1" w:rsidRDefault="00662DC1" w:rsidP="00662DC1">
      <w:pPr>
        <w:pStyle w:val="ListParagraph"/>
        <w:numPr>
          <w:ilvl w:val="0"/>
          <w:numId w:val="6"/>
        </w:numPr>
      </w:pPr>
      <w:r>
        <w:t xml:space="preserve">We will define a specification format for </w:t>
      </w:r>
      <w:r w:rsidR="001B7F88">
        <w:t xml:space="preserve">several </w:t>
      </w:r>
      <w:r w:rsidR="004160D1">
        <w:t xml:space="preserve">popular </w:t>
      </w:r>
      <w:r>
        <w:t>symmetric key encryption</w:t>
      </w:r>
      <w:r w:rsidR="001B7F88">
        <w:t xml:space="preserve"> algorithms (DES, 3DES, AES, Blowfish)</w:t>
      </w:r>
      <w:r w:rsidR="004160D1">
        <w:t>.  This format will account for the following:</w:t>
      </w:r>
    </w:p>
    <w:p w14:paraId="6F88C6A3" w14:textId="2DED494D" w:rsidR="004160D1" w:rsidRDefault="004160D1" w:rsidP="004160D1">
      <w:pPr>
        <w:pStyle w:val="ListParagraph"/>
        <w:numPr>
          <w:ilvl w:val="1"/>
          <w:numId w:val="6"/>
        </w:numPr>
      </w:pPr>
      <w:proofErr w:type="spellStart"/>
      <w:r w:rsidRPr="004160D1">
        <w:rPr>
          <w:i/>
        </w:rPr>
        <w:t>KeyLength</w:t>
      </w:r>
      <w:proofErr w:type="spellEnd"/>
      <w:r>
        <w:t xml:space="preserve"> is an algorithm-dependent enumeration of valid key lengths</w:t>
      </w:r>
    </w:p>
    <w:p w14:paraId="244D81EB" w14:textId="68CEEF19" w:rsidR="004160D1" w:rsidRDefault="004160D1" w:rsidP="004160D1">
      <w:pPr>
        <w:pStyle w:val="ListParagraph"/>
        <w:numPr>
          <w:ilvl w:val="1"/>
          <w:numId w:val="6"/>
        </w:numPr>
      </w:pPr>
      <w:proofErr w:type="spellStart"/>
      <w:r w:rsidRPr="004160D1">
        <w:rPr>
          <w:i/>
        </w:rPr>
        <w:t>InitializationVector</w:t>
      </w:r>
      <w:proofErr w:type="spellEnd"/>
      <w:r>
        <w:t xml:space="preserve"> is an algorithm-dependent number of bytes to use as an initialization vector</w:t>
      </w:r>
    </w:p>
    <w:p w14:paraId="04A49757" w14:textId="35078634" w:rsidR="004160D1" w:rsidRDefault="004160D1" w:rsidP="004160D1">
      <w:pPr>
        <w:pStyle w:val="ListParagraph"/>
        <w:numPr>
          <w:ilvl w:val="1"/>
          <w:numId w:val="6"/>
        </w:numPr>
      </w:pPr>
      <w:proofErr w:type="spellStart"/>
      <w:r w:rsidRPr="004160D1">
        <w:rPr>
          <w:i/>
        </w:rPr>
        <w:t>PaddingScheme</w:t>
      </w:r>
      <w:proofErr w:type="spellEnd"/>
      <w:r>
        <w:t xml:space="preserve"> is an enumeration of several common padding schemes.  E.g., </w:t>
      </w:r>
      <w:r w:rsidRPr="004160D1">
        <w:t>PKCS7</w:t>
      </w:r>
      <w:r>
        <w:t xml:space="preserve">, </w:t>
      </w:r>
      <w:r w:rsidRPr="004160D1">
        <w:t>ANSI X.923</w:t>
      </w:r>
      <w:r>
        <w:t xml:space="preserve">, </w:t>
      </w:r>
      <w:r w:rsidRPr="004160D1">
        <w:t>ISO 10126</w:t>
      </w:r>
      <w:r>
        <w:t>.</w:t>
      </w:r>
    </w:p>
    <w:p w14:paraId="19AE2EFB" w14:textId="4914803A" w:rsidR="004160D1" w:rsidRDefault="004160D1" w:rsidP="004160D1">
      <w:pPr>
        <w:pStyle w:val="ListParagraph"/>
        <w:numPr>
          <w:ilvl w:val="1"/>
          <w:numId w:val="6"/>
        </w:numPr>
      </w:pPr>
      <w:proofErr w:type="spellStart"/>
      <w:r>
        <w:rPr>
          <w:i/>
        </w:rPr>
        <w:t>Cipher</w:t>
      </w:r>
      <w:r w:rsidRPr="004160D1">
        <w:rPr>
          <w:i/>
        </w:rPr>
        <w:t>Mode</w:t>
      </w:r>
      <w:proofErr w:type="spellEnd"/>
      <w:r>
        <w:t xml:space="preserve"> is an enumeration of several common chaining modes.  E.g., ECB, CBC, PCBC.</w:t>
      </w:r>
    </w:p>
    <w:p w14:paraId="74790FF5" w14:textId="3ADAE15E" w:rsidR="004160D1" w:rsidRDefault="00662DC1" w:rsidP="004160D1">
      <w:pPr>
        <w:pStyle w:val="ListParagraph"/>
        <w:numPr>
          <w:ilvl w:val="0"/>
          <w:numId w:val="6"/>
        </w:numPr>
      </w:pPr>
      <w:r>
        <w:t xml:space="preserve">We will define a </w:t>
      </w:r>
      <w:r w:rsidR="001B7F88">
        <w:t>specification for several lossless compression algorithms</w:t>
      </w:r>
      <w:r w:rsidR="00B05B8E">
        <w:t xml:space="preserve"> (</w:t>
      </w:r>
      <w:proofErr w:type="spellStart"/>
      <w:r w:rsidR="00B05B8E">
        <w:t>gzip</w:t>
      </w:r>
      <w:proofErr w:type="spellEnd"/>
      <w:r w:rsidR="00B05B8E">
        <w:t xml:space="preserve">, bzip2, </w:t>
      </w:r>
      <w:proofErr w:type="spellStart"/>
      <w:r w:rsidR="00B05B8E">
        <w:t>lzma</w:t>
      </w:r>
      <w:proofErr w:type="spellEnd"/>
      <w:r w:rsidR="00B05B8E">
        <w:t>)</w:t>
      </w:r>
      <w:r w:rsidR="004160D1">
        <w:t>.  Similar to encryption, we will enumerate various configuration options that must be consistent between the compressor and decompressor.</w:t>
      </w:r>
    </w:p>
    <w:p w14:paraId="5426C02F" w14:textId="4D4BBE20" w:rsidR="00B05B8E" w:rsidRDefault="00B05B8E" w:rsidP="00662DC1">
      <w:pPr>
        <w:pStyle w:val="ListParagraph"/>
        <w:numPr>
          <w:ilvl w:val="0"/>
          <w:numId w:val="6"/>
        </w:numPr>
      </w:pPr>
      <w:r>
        <w:t xml:space="preserve">We will </w:t>
      </w:r>
      <w:r w:rsidR="002B56CB">
        <w:t xml:space="preserve">create </w:t>
      </w:r>
      <w:r>
        <w:t xml:space="preserve">feature </w:t>
      </w:r>
      <w:r w:rsidR="002B56CB">
        <w:t xml:space="preserve">vocabulary </w:t>
      </w:r>
      <w:r w:rsidR="00D8443E">
        <w:t>powerful enough to describe</w:t>
      </w:r>
      <w:r>
        <w:t xml:space="preserve"> ATAK and MARTI with variation points into which features for performing encryption and compression of the data transmitted across the wire can be injected</w:t>
      </w:r>
      <w:r w:rsidR="00C22879">
        <w:t xml:space="preserve">.  These variation points will also accept a </w:t>
      </w:r>
      <w:r w:rsidR="00957970">
        <w:t xml:space="preserve">configuration </w:t>
      </w:r>
      <w:r w:rsidR="00C22879">
        <w:t>specification.</w:t>
      </w:r>
    </w:p>
    <w:p w14:paraId="3D3A16A2" w14:textId="539EC399" w:rsidR="00C0119E" w:rsidRDefault="00C0119E" w:rsidP="00662DC1">
      <w:pPr>
        <w:pStyle w:val="ListParagraph"/>
        <w:numPr>
          <w:ilvl w:val="0"/>
          <w:numId w:val="6"/>
        </w:numPr>
      </w:pPr>
      <w:r>
        <w:t>We will provide a vocabulary for expressing constraints on algorithms/configurations.  E.g., a SME may want to mandate increased key length for symmetric ciphers to account for the development of more powerful ASICs for key brute forcing.</w:t>
      </w:r>
      <w:r w:rsidR="002B56CB">
        <w:t xml:space="preserve">  This vocabulary will contain links to components in the feature model.</w:t>
      </w:r>
    </w:p>
    <w:p w14:paraId="34D651B7" w14:textId="4C7C1AEC" w:rsidR="00D8443E" w:rsidRDefault="00D8443E" w:rsidP="00D8443E">
      <w:pPr>
        <w:pStyle w:val="Heading2"/>
      </w:pPr>
      <w:r>
        <w:t>Instantiations</w:t>
      </w:r>
      <w:r w:rsidR="00C22879">
        <w:t xml:space="preserve"> of formalisms</w:t>
      </w:r>
    </w:p>
    <w:p w14:paraId="34374633" w14:textId="589FF65E" w:rsidR="00C22879" w:rsidRDefault="00C22879" w:rsidP="00D8443E">
      <w:pPr>
        <w:pStyle w:val="ListParagraph"/>
        <w:numPr>
          <w:ilvl w:val="0"/>
          <w:numId w:val="7"/>
        </w:numPr>
      </w:pPr>
      <w:r>
        <w:t>We will provide feature models for ATAK and MARTI</w:t>
      </w:r>
    </w:p>
    <w:p w14:paraId="0BBB59FB" w14:textId="12943639" w:rsidR="00C22879" w:rsidRDefault="00C22879" w:rsidP="00C22879">
      <w:pPr>
        <w:pStyle w:val="ListParagraph"/>
        <w:numPr>
          <w:ilvl w:val="1"/>
          <w:numId w:val="7"/>
        </w:numPr>
      </w:pPr>
      <w:r>
        <w:t>The ATAK feature model will include variation points for injecting a</w:t>
      </w:r>
      <w:r w:rsidR="0007082E">
        <w:t>n optional</w:t>
      </w:r>
      <w:r>
        <w:t xml:space="preserve"> </w:t>
      </w:r>
      <w:proofErr w:type="spellStart"/>
      <w:r w:rsidR="0007082E">
        <w:t>BinaryTransformer</w:t>
      </w:r>
      <w:proofErr w:type="spellEnd"/>
      <w:r w:rsidR="0007082E">
        <w:t xml:space="preserve"> DFU just before the data is transmitted across network.  </w:t>
      </w:r>
      <w:r>
        <w:t xml:space="preserve">Compressor and </w:t>
      </w:r>
      <w:proofErr w:type="spellStart"/>
      <w:r>
        <w:t>Encryptor</w:t>
      </w:r>
      <w:proofErr w:type="spellEnd"/>
      <w:r w:rsidR="0007082E">
        <w:t xml:space="preserve"> are subtypes of the </w:t>
      </w:r>
      <w:proofErr w:type="spellStart"/>
      <w:r w:rsidR="0007082E">
        <w:t>BinaryTransformer</w:t>
      </w:r>
      <w:proofErr w:type="spellEnd"/>
      <w:r w:rsidR="0007082E">
        <w:t xml:space="preserve"> functionality.</w:t>
      </w:r>
    </w:p>
    <w:p w14:paraId="096D7273" w14:textId="6B44B3E1" w:rsidR="00C22879" w:rsidRDefault="00C22879" w:rsidP="00C22879">
      <w:pPr>
        <w:pStyle w:val="ListParagraph"/>
        <w:numPr>
          <w:ilvl w:val="1"/>
          <w:numId w:val="7"/>
        </w:numPr>
      </w:pPr>
      <w:r>
        <w:t xml:space="preserve">The MARTI feature model will </w:t>
      </w:r>
      <w:r w:rsidR="00C0119E">
        <w:t xml:space="preserve">also </w:t>
      </w:r>
      <w:r>
        <w:t xml:space="preserve">include </w:t>
      </w:r>
      <w:r w:rsidR="00C0119E">
        <w:t xml:space="preserve">a variation point for injecting a </w:t>
      </w:r>
      <w:proofErr w:type="spellStart"/>
      <w:r w:rsidR="00C0119E">
        <w:t>BinaryTransformer</w:t>
      </w:r>
      <w:proofErr w:type="spellEnd"/>
      <w:r w:rsidR="00C0119E">
        <w:t xml:space="preserve"> DFU.</w:t>
      </w:r>
      <w:r>
        <w:t xml:space="preserve"> </w:t>
      </w:r>
    </w:p>
    <w:p w14:paraId="5A086F3A" w14:textId="44FEB2A3" w:rsidR="00D8443E" w:rsidRDefault="00D8443E" w:rsidP="00D8443E">
      <w:pPr>
        <w:pStyle w:val="ListParagraph"/>
        <w:numPr>
          <w:ilvl w:val="0"/>
          <w:numId w:val="7"/>
        </w:numPr>
      </w:pPr>
      <w:r>
        <w:t xml:space="preserve">We will provide at least two example configurations for </w:t>
      </w:r>
      <w:r w:rsidR="00C0119E">
        <w:t xml:space="preserve">symmetric key </w:t>
      </w:r>
      <w:r>
        <w:t>encryption</w:t>
      </w:r>
      <w:r w:rsidR="00C0119E">
        <w:t>.  One of these will be weak by modern standards (DES) and another will be strong (AES-256).</w:t>
      </w:r>
    </w:p>
    <w:p w14:paraId="76AC4537" w14:textId="07A72F07" w:rsidR="00D8443E" w:rsidRDefault="00D8443E" w:rsidP="00D8443E">
      <w:pPr>
        <w:pStyle w:val="ListParagraph"/>
        <w:numPr>
          <w:ilvl w:val="0"/>
          <w:numId w:val="7"/>
        </w:numPr>
      </w:pPr>
      <w:r>
        <w:t>We will provide at least two example configurations for compression</w:t>
      </w:r>
      <w:r w:rsidR="00C0119E">
        <w:t>.  One of these will use a dated algorithm (</w:t>
      </w:r>
      <w:proofErr w:type="spellStart"/>
      <w:r w:rsidR="005C4376">
        <w:t>gzip</w:t>
      </w:r>
      <w:proofErr w:type="spellEnd"/>
      <w:r w:rsidR="00C0119E">
        <w:t xml:space="preserve">) and another will use the more modern </w:t>
      </w:r>
      <w:r w:rsidR="005C4376">
        <w:t>one</w:t>
      </w:r>
      <w:r w:rsidR="00C0119E">
        <w:t xml:space="preserve"> (</w:t>
      </w:r>
      <w:proofErr w:type="spellStart"/>
      <w:r w:rsidR="005C4376">
        <w:t>lzma</w:t>
      </w:r>
      <w:proofErr w:type="spellEnd"/>
      <w:r w:rsidR="00C0119E">
        <w:t>).</w:t>
      </w:r>
    </w:p>
    <w:p w14:paraId="56690DD4" w14:textId="4B086D06" w:rsidR="00ED5C19" w:rsidRDefault="00ED5C19" w:rsidP="006936A8">
      <w:pPr>
        <w:pStyle w:val="ListParagraph"/>
        <w:numPr>
          <w:ilvl w:val="0"/>
          <w:numId w:val="7"/>
        </w:numPr>
      </w:pPr>
      <w:r>
        <w:t>We will provide an assertion mandating the use of application-level encryption.  This assertion can be bound to feature models for ATAK/MARTI</w:t>
      </w:r>
    </w:p>
    <w:p w14:paraId="65EB65F3" w14:textId="7D0C7166" w:rsidR="00B05B8E" w:rsidRDefault="00B05B8E" w:rsidP="00B05B8E">
      <w:pPr>
        <w:pStyle w:val="Heading2"/>
      </w:pPr>
      <w:r>
        <w:t>Software</w:t>
      </w:r>
    </w:p>
    <w:p w14:paraId="77FC1FD9" w14:textId="78D068FF" w:rsidR="00B05B8E" w:rsidRDefault="00B05B8E" w:rsidP="00B05B8E">
      <w:pPr>
        <w:pStyle w:val="ListParagraph"/>
        <w:numPr>
          <w:ilvl w:val="0"/>
          <w:numId w:val="6"/>
        </w:numPr>
      </w:pPr>
      <w:r>
        <w:t>We w</w:t>
      </w:r>
      <w:r w:rsidR="002842B6">
        <w:t>ill provide ATAK and MARTI code, build scripts, and a virtual testing environment</w:t>
      </w:r>
    </w:p>
    <w:p w14:paraId="613DDA2F" w14:textId="04442A0C" w:rsidR="006936A8" w:rsidRDefault="006936A8" w:rsidP="00B05B8E">
      <w:pPr>
        <w:pStyle w:val="ListParagraph"/>
        <w:numPr>
          <w:ilvl w:val="0"/>
          <w:numId w:val="6"/>
        </w:numPr>
      </w:pPr>
      <w:r>
        <w:t>We will provide the ATAK and MARTI unit and integration test suites required for dynamic analysis of the system</w:t>
      </w:r>
    </w:p>
    <w:p w14:paraId="5017BBAA" w14:textId="079CE105" w:rsidR="006936A8" w:rsidRDefault="00D8443E" w:rsidP="006936A8">
      <w:pPr>
        <w:pStyle w:val="ListParagraph"/>
        <w:numPr>
          <w:ilvl w:val="0"/>
          <w:numId w:val="6"/>
        </w:numPr>
      </w:pPr>
      <w:r>
        <w:lastRenderedPageBreak/>
        <w:t>We will provide an ATAK driver that periodically transmits messages to MARTI</w:t>
      </w:r>
      <w:r w:rsidR="002842B6">
        <w:t xml:space="preserve"> and verifies the correct ACK responses</w:t>
      </w:r>
      <w:r>
        <w:t>.</w:t>
      </w:r>
      <w:r w:rsidR="002842B6">
        <w:t xml:space="preserve">  The driver treat as a failure any NACK response returned by MARTI.</w:t>
      </w:r>
    </w:p>
    <w:p w14:paraId="72A69C64" w14:textId="4AB58663" w:rsidR="002F1D8B" w:rsidRDefault="002F1D8B" w:rsidP="002F1D8B">
      <w:pPr>
        <w:pStyle w:val="Heading1"/>
      </w:pPr>
      <w:r>
        <w:t>Intent Specification and Evaluation Metrics</w:t>
      </w:r>
    </w:p>
    <w:p w14:paraId="58688E99" w14:textId="17D5C087" w:rsidR="002909D2" w:rsidRDefault="002909D2" w:rsidP="002909D2">
      <w:pPr>
        <w:pStyle w:val="Heading2"/>
      </w:pPr>
      <w:r>
        <w:t xml:space="preserve">Intent specification </w:t>
      </w:r>
    </w:p>
    <w:p w14:paraId="30F16539" w14:textId="2F221475" w:rsidR="002909D2" w:rsidRDefault="002909D2" w:rsidP="002909D2">
      <w:r>
        <w:t xml:space="preserve">Intent within </w:t>
      </w:r>
      <w:proofErr w:type="spellStart"/>
      <w:r>
        <w:t>IMMoRTALS</w:t>
      </w:r>
      <w:proofErr w:type="spellEnd"/>
      <w:r>
        <w:t xml:space="preserve"> takes the form of assertions that bind to the feature model.  We will provide an easy-to-use knob-based convenience mechanic for manipulating these assertions.  The resultant assertions emitted after modifying a knob will be visible in the triple store.</w:t>
      </w:r>
      <w:r w:rsidR="001272F8">
        <w:t xml:space="preserve">  The explicit knobs associated with this scenario are listed below:</w:t>
      </w:r>
    </w:p>
    <w:p w14:paraId="76724372" w14:textId="6DCA8781" w:rsidR="002909D2" w:rsidRDefault="002909D2" w:rsidP="002909D2">
      <w:pPr>
        <w:pStyle w:val="ListParagraph"/>
        <w:numPr>
          <w:ilvl w:val="0"/>
          <w:numId w:val="17"/>
        </w:numPr>
      </w:pPr>
      <w:r>
        <w:t>MIT-LL will be able to specify whether the client/server should use application-level encryption</w:t>
      </w:r>
      <w:r w:rsidR="001272F8">
        <w:t xml:space="preserve"> to protect data that crosses the network</w:t>
      </w:r>
      <w:r>
        <w:t xml:space="preserve">.  Knob type: </w:t>
      </w:r>
      <w:r w:rsidRPr="001272F8">
        <w:rPr>
          <w:i/>
        </w:rPr>
        <w:t>Boolean value</w:t>
      </w:r>
    </w:p>
    <w:p w14:paraId="18925850" w14:textId="77777777" w:rsidR="002909D2" w:rsidRDefault="002909D2" w:rsidP="002909D2">
      <w:pPr>
        <w:pStyle w:val="ListParagraph"/>
        <w:numPr>
          <w:ilvl w:val="0"/>
          <w:numId w:val="17"/>
        </w:numPr>
      </w:pPr>
      <w:r>
        <w:t xml:space="preserve">MIT-LL will be able to specify that </w:t>
      </w:r>
      <w:proofErr w:type="spellStart"/>
      <w:r>
        <w:t>SymmetricCipher</w:t>
      </w:r>
      <w:proofErr w:type="spellEnd"/>
      <w:r>
        <w:t xml:space="preserve"> algorithm configuration X should be replaced with </w:t>
      </w:r>
      <w:proofErr w:type="spellStart"/>
      <w:r>
        <w:t>SymmetricCipher</w:t>
      </w:r>
      <w:proofErr w:type="spellEnd"/>
      <w:r>
        <w:t xml:space="preserve"> algorithm configuration Y.  X and Y are elements in a predefined enumeration provided to MIT-LL.  Knob type: </w:t>
      </w:r>
      <w:r w:rsidRPr="001272F8">
        <w:rPr>
          <w:i/>
        </w:rPr>
        <w:t>select from enumeration</w:t>
      </w:r>
    </w:p>
    <w:p w14:paraId="7EEA8554" w14:textId="777791E1" w:rsidR="002909D2" w:rsidRPr="002909D2" w:rsidRDefault="002909D2" w:rsidP="002909D2">
      <w:pPr>
        <w:pStyle w:val="ListParagraph"/>
        <w:numPr>
          <w:ilvl w:val="0"/>
          <w:numId w:val="17"/>
        </w:numPr>
      </w:pPr>
      <w:r>
        <w:t xml:space="preserve">MIT-LL will be able to specify that </w:t>
      </w:r>
      <w:proofErr w:type="spellStart"/>
      <w:r>
        <w:t>LosslessCompression</w:t>
      </w:r>
      <w:proofErr w:type="spellEnd"/>
      <w:r>
        <w:t xml:space="preserve"> algorithm configuration X should be replaced with </w:t>
      </w:r>
      <w:proofErr w:type="spellStart"/>
      <w:r>
        <w:t>LosslessCompression</w:t>
      </w:r>
      <w:proofErr w:type="spellEnd"/>
      <w:r>
        <w:t xml:space="preserve"> algorithm configuration Y.  X and Y are elements in a predefined enumeration provided to MIT-LL.  Knob type: </w:t>
      </w:r>
      <w:r w:rsidRPr="001272F8">
        <w:rPr>
          <w:i/>
        </w:rPr>
        <w:t>select from enumeration</w:t>
      </w:r>
    </w:p>
    <w:p w14:paraId="5CE6FA7D" w14:textId="25B8BA97" w:rsidR="00F645F7" w:rsidRDefault="000A1E67" w:rsidP="00F645F7">
      <w:pPr>
        <w:pStyle w:val="Heading2"/>
      </w:pPr>
      <w:r>
        <w:t>Evaluation</w:t>
      </w:r>
      <w:r w:rsidR="00F645F7">
        <w:t xml:space="preserve"> metrics</w:t>
      </w:r>
    </w:p>
    <w:p w14:paraId="3ADAEB94" w14:textId="07D5272B" w:rsidR="00D72776" w:rsidRPr="00D72776" w:rsidRDefault="00D72776" w:rsidP="00D72776">
      <w:r>
        <w:t>The following metrics are gathered as the automated ATAK driver program executes:</w:t>
      </w:r>
    </w:p>
    <w:p w14:paraId="322DF23D" w14:textId="004EA134" w:rsidR="00F645F7" w:rsidRDefault="00F645F7" w:rsidP="00F645F7">
      <w:pPr>
        <w:pStyle w:val="ListParagraph"/>
        <w:numPr>
          <w:ilvl w:val="0"/>
          <w:numId w:val="18"/>
        </w:numPr>
      </w:pPr>
      <w:r>
        <w:t>NACK count</w:t>
      </w:r>
    </w:p>
    <w:p w14:paraId="4C402BFB" w14:textId="338499BC" w:rsidR="00F645F7" w:rsidRDefault="00F645F7" w:rsidP="00F645F7">
      <w:pPr>
        <w:pStyle w:val="ListParagraph"/>
        <w:numPr>
          <w:ilvl w:val="1"/>
          <w:numId w:val="18"/>
        </w:numPr>
      </w:pPr>
      <w:r>
        <w:t>Type: integer</w:t>
      </w:r>
    </w:p>
    <w:p w14:paraId="26E3A728" w14:textId="2E8AA88C" w:rsidR="00F645F7" w:rsidRDefault="00F645F7" w:rsidP="00F645F7">
      <w:pPr>
        <w:pStyle w:val="ListParagraph"/>
        <w:numPr>
          <w:ilvl w:val="1"/>
          <w:numId w:val="18"/>
        </w:numPr>
      </w:pPr>
      <w:r>
        <w:t>Interpretation: any number greater than zero indicates that a malformed message was sent to the server</w:t>
      </w:r>
    </w:p>
    <w:p w14:paraId="0568BAB4" w14:textId="02C41C9B" w:rsidR="00F645F7" w:rsidRDefault="00F645F7" w:rsidP="00F645F7">
      <w:pPr>
        <w:pStyle w:val="ListParagraph"/>
        <w:numPr>
          <w:ilvl w:val="0"/>
          <w:numId w:val="18"/>
        </w:numPr>
      </w:pPr>
      <w:proofErr w:type="spellStart"/>
      <w:r>
        <w:t>EncryptionConfiguration</w:t>
      </w:r>
      <w:proofErr w:type="spellEnd"/>
    </w:p>
    <w:p w14:paraId="388A0D46" w14:textId="10FFAE79" w:rsidR="00F645F7" w:rsidRDefault="00F645F7" w:rsidP="00F645F7">
      <w:pPr>
        <w:pStyle w:val="ListParagraph"/>
        <w:numPr>
          <w:ilvl w:val="1"/>
          <w:numId w:val="18"/>
        </w:numPr>
      </w:pPr>
      <w:r>
        <w:t>Type: String</w:t>
      </w:r>
    </w:p>
    <w:p w14:paraId="63751D88" w14:textId="099F50B3" w:rsidR="00C44E2B" w:rsidRDefault="00F645F7" w:rsidP="00C44E2B">
      <w:pPr>
        <w:pStyle w:val="ListParagraph"/>
        <w:numPr>
          <w:ilvl w:val="1"/>
          <w:numId w:val="18"/>
        </w:numPr>
      </w:pPr>
      <w:r>
        <w:t xml:space="preserve">Interpretation: represents the encryption configuration of </w:t>
      </w:r>
      <w:r w:rsidR="00C44E2B">
        <w:t>a</w:t>
      </w:r>
      <w:r>
        <w:t xml:space="preserve"> message intercepted as it traverses the network.  </w:t>
      </w:r>
      <w:r w:rsidR="00C44E2B">
        <w:t xml:space="preserve">E.g., </w:t>
      </w:r>
    </w:p>
    <w:p w14:paraId="3BD507C3" w14:textId="088989CB" w:rsidR="00F645F7" w:rsidRDefault="00C44E2B" w:rsidP="00C44E2B">
      <w:pPr>
        <w:pStyle w:val="ListParagraph"/>
        <w:numPr>
          <w:ilvl w:val="2"/>
          <w:numId w:val="18"/>
        </w:numPr>
      </w:pPr>
      <w:r>
        <w:t>AES-128(</w:t>
      </w:r>
      <w:proofErr w:type="spellStart"/>
      <w:r>
        <w:t>initializationVector</w:t>
      </w:r>
      <w:proofErr w:type="spellEnd"/>
      <w:r>
        <w:t>=</w:t>
      </w:r>
      <w:r w:rsidRPr="00C44E2B">
        <w:t xml:space="preserve"> umTQJoM6XqFQUh</w:t>
      </w:r>
      <w:r>
        <w:t>,key=</w:t>
      </w:r>
      <w:r w:rsidRPr="00C44E2B">
        <w:t>Fy4z6EZLsVu8kc</w:t>
      </w:r>
      <w:r>
        <w:t>)</w:t>
      </w:r>
    </w:p>
    <w:p w14:paraId="1F77EA12" w14:textId="3A6CF4E5" w:rsidR="00C44E2B" w:rsidRDefault="00C44E2B" w:rsidP="00C44E2B">
      <w:pPr>
        <w:pStyle w:val="ListParagraph"/>
        <w:numPr>
          <w:ilvl w:val="0"/>
          <w:numId w:val="18"/>
        </w:numPr>
      </w:pPr>
      <w:proofErr w:type="spellStart"/>
      <w:r>
        <w:t>CompressionConfiguration</w:t>
      </w:r>
      <w:proofErr w:type="spellEnd"/>
    </w:p>
    <w:p w14:paraId="00FBB9FB" w14:textId="0AEDB1DF" w:rsidR="00C44E2B" w:rsidRDefault="00C44E2B" w:rsidP="00C44E2B">
      <w:pPr>
        <w:pStyle w:val="ListParagraph"/>
        <w:numPr>
          <w:ilvl w:val="1"/>
          <w:numId w:val="18"/>
        </w:numPr>
      </w:pPr>
      <w:proofErr w:type="spellStart"/>
      <w:r>
        <w:t>Type:String</w:t>
      </w:r>
      <w:proofErr w:type="spellEnd"/>
    </w:p>
    <w:p w14:paraId="5BCD8171" w14:textId="5E9B1F20" w:rsidR="00C44E2B" w:rsidRDefault="00C44E2B" w:rsidP="00C44E2B">
      <w:pPr>
        <w:pStyle w:val="ListParagraph"/>
        <w:numPr>
          <w:ilvl w:val="1"/>
          <w:numId w:val="18"/>
        </w:numPr>
      </w:pPr>
      <w:r>
        <w:t xml:space="preserve">Interpretation: represents the </w:t>
      </w:r>
    </w:p>
    <w:p w14:paraId="0005EE3D" w14:textId="7364FE2C" w:rsidR="00D72776" w:rsidRDefault="00D72776" w:rsidP="00D72776">
      <w:r>
        <w:t>The following metrics are gathered once, just after adaptation:</w:t>
      </w:r>
    </w:p>
    <w:p w14:paraId="2579556B" w14:textId="77777777" w:rsidR="00D72776" w:rsidRDefault="00D72776" w:rsidP="00D72776">
      <w:pPr>
        <w:pStyle w:val="ListParagraph"/>
        <w:numPr>
          <w:ilvl w:val="0"/>
          <w:numId w:val="18"/>
        </w:numPr>
      </w:pPr>
      <w:r>
        <w:t>Code diff</w:t>
      </w:r>
    </w:p>
    <w:p w14:paraId="3ACEA165" w14:textId="77777777" w:rsidR="00D72776" w:rsidRDefault="00D72776" w:rsidP="00D72776">
      <w:pPr>
        <w:pStyle w:val="ListParagraph"/>
        <w:numPr>
          <w:ilvl w:val="1"/>
          <w:numId w:val="18"/>
        </w:numPr>
      </w:pPr>
      <w:r>
        <w:t>Type: textual (human-readable)</w:t>
      </w:r>
    </w:p>
    <w:p w14:paraId="478CB6DC" w14:textId="4DCAD900" w:rsidR="00D72776" w:rsidRDefault="00D72776" w:rsidP="00D72776">
      <w:pPr>
        <w:pStyle w:val="ListParagraph"/>
        <w:numPr>
          <w:ilvl w:val="1"/>
          <w:numId w:val="18"/>
        </w:numPr>
      </w:pPr>
      <w:r>
        <w:t xml:space="preserve">Interpretation: highlights code regions modified by the </w:t>
      </w:r>
      <w:proofErr w:type="spellStart"/>
      <w:r>
        <w:t>IMMoRTALS</w:t>
      </w:r>
      <w:proofErr w:type="spellEnd"/>
      <w:r>
        <w:t xml:space="preserve"> analysis process</w:t>
      </w:r>
    </w:p>
    <w:p w14:paraId="79F3BA99" w14:textId="13F29699" w:rsidR="00D72776" w:rsidRDefault="00D72776" w:rsidP="00D72776">
      <w:pPr>
        <w:pStyle w:val="ListParagraph"/>
        <w:numPr>
          <w:ilvl w:val="0"/>
          <w:numId w:val="18"/>
        </w:numPr>
      </w:pPr>
      <w:r>
        <w:t>ATAK/MARTI compressor/cipher count</w:t>
      </w:r>
    </w:p>
    <w:p w14:paraId="4A850EF9" w14:textId="33C0A760" w:rsidR="00D72776" w:rsidRDefault="00D72776" w:rsidP="00D72776">
      <w:pPr>
        <w:pStyle w:val="ListParagraph"/>
        <w:numPr>
          <w:ilvl w:val="1"/>
          <w:numId w:val="18"/>
        </w:numPr>
      </w:pPr>
      <w:r>
        <w:lastRenderedPageBreak/>
        <w:t>Type: Integer</w:t>
      </w:r>
    </w:p>
    <w:p w14:paraId="00E1CCF8" w14:textId="466D0C98" w:rsidR="00D72776" w:rsidRDefault="00D72776" w:rsidP="00D72776">
      <w:pPr>
        <w:pStyle w:val="ListParagraph"/>
        <w:numPr>
          <w:ilvl w:val="1"/>
          <w:numId w:val="18"/>
        </w:numPr>
      </w:pPr>
      <w:r>
        <w:t>Interpretation: the # of compression or cipher DFUs included in the ATAK/MARTI software</w:t>
      </w:r>
    </w:p>
    <w:p w14:paraId="6088F63D" w14:textId="4B18680A" w:rsidR="00C93B19" w:rsidRDefault="00C93B19" w:rsidP="00C93B19">
      <w:pPr>
        <w:pStyle w:val="Heading1"/>
      </w:pPr>
      <w:r>
        <w:t>Expected results</w:t>
      </w:r>
    </w:p>
    <w:p w14:paraId="4058B68B" w14:textId="5FB3F32B" w:rsidR="00C44E2B" w:rsidRPr="00F645F7" w:rsidRDefault="00C44E2B" w:rsidP="00C44E2B">
      <w:pPr>
        <w:pStyle w:val="Heading2"/>
      </w:pPr>
      <w:r>
        <w:t xml:space="preserve">Expected runtime behavior of </w:t>
      </w:r>
      <w:r w:rsidR="006B3447">
        <w:t xml:space="preserve">baseline </w:t>
      </w:r>
      <w:r>
        <w:t>software system before perturbation</w:t>
      </w:r>
    </w:p>
    <w:tbl>
      <w:tblPr>
        <w:tblpPr w:leftFromText="187" w:rightFromText="187" w:vertAnchor="text" w:horzAnchor="margin" w:tblpXSpec="center" w:tblpY="1"/>
        <w:tblW w:w="5000" w:type="pct"/>
        <w:tblCellMar>
          <w:left w:w="0" w:type="dxa"/>
          <w:right w:w="0" w:type="dxa"/>
        </w:tblCellMar>
        <w:tblLook w:val="0420" w:firstRow="1" w:lastRow="0" w:firstColumn="0" w:lastColumn="0" w:noHBand="0" w:noVBand="1"/>
      </w:tblPr>
      <w:tblGrid>
        <w:gridCol w:w="4345"/>
        <w:gridCol w:w="5303"/>
      </w:tblGrid>
      <w:tr w:rsidR="00C44E2B" w:rsidRPr="002842B6" w14:paraId="29CA84E2"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000000"/>
            <w:tcMar>
              <w:top w:w="72" w:type="dxa"/>
              <w:left w:w="144" w:type="dxa"/>
              <w:bottom w:w="72" w:type="dxa"/>
              <w:right w:w="144" w:type="dxa"/>
            </w:tcMar>
            <w:hideMark/>
          </w:tcPr>
          <w:p w14:paraId="265FC944" w14:textId="1263C88F" w:rsidR="00C44E2B" w:rsidRPr="002842B6" w:rsidRDefault="00C44E2B" w:rsidP="00AD736D">
            <w:pPr>
              <w:jc w:val="center"/>
            </w:pPr>
            <w:r>
              <w:rPr>
                <w:b/>
                <w:bCs/>
              </w:rPr>
              <w:t>Metric</w:t>
            </w:r>
          </w:p>
        </w:tc>
        <w:tc>
          <w:tcPr>
            <w:tcW w:w="2748" w:type="pct"/>
            <w:tcBorders>
              <w:top w:val="single" w:sz="8" w:space="0" w:color="000000"/>
              <w:left w:val="single" w:sz="4" w:space="0" w:color="auto"/>
              <w:bottom w:val="single" w:sz="8" w:space="0" w:color="000000"/>
              <w:right w:val="single" w:sz="8" w:space="0" w:color="000000"/>
            </w:tcBorders>
            <w:shd w:val="clear" w:color="auto" w:fill="000000"/>
            <w:tcMar>
              <w:top w:w="72" w:type="dxa"/>
              <w:left w:w="144" w:type="dxa"/>
              <w:bottom w:w="72" w:type="dxa"/>
              <w:right w:w="144" w:type="dxa"/>
            </w:tcMar>
            <w:hideMark/>
          </w:tcPr>
          <w:p w14:paraId="43B8F637" w14:textId="0759D0F5" w:rsidR="00C44E2B" w:rsidRPr="002842B6" w:rsidRDefault="00C44E2B" w:rsidP="00AD736D">
            <w:pPr>
              <w:jc w:val="center"/>
            </w:pPr>
            <w:r>
              <w:rPr>
                <w:b/>
                <w:bCs/>
              </w:rPr>
              <w:t>Nominal value</w:t>
            </w:r>
          </w:p>
        </w:tc>
      </w:tr>
      <w:tr w:rsidR="00C44E2B" w:rsidRPr="002842B6" w14:paraId="3B8F1650"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E7E7E7"/>
            <w:tcMar>
              <w:top w:w="72" w:type="dxa"/>
              <w:left w:w="144" w:type="dxa"/>
              <w:bottom w:w="72" w:type="dxa"/>
              <w:right w:w="144" w:type="dxa"/>
            </w:tcMar>
            <w:hideMark/>
          </w:tcPr>
          <w:p w14:paraId="595890F7" w14:textId="0B2D0260" w:rsidR="00C44E2B" w:rsidRPr="002842B6" w:rsidRDefault="00C44E2B" w:rsidP="00AD736D">
            <w:r>
              <w:t>NACK count</w:t>
            </w:r>
          </w:p>
        </w:tc>
        <w:tc>
          <w:tcPr>
            <w:tcW w:w="2748" w:type="pct"/>
            <w:tcBorders>
              <w:top w:val="single" w:sz="8" w:space="0" w:color="000000"/>
              <w:left w:val="single" w:sz="4" w:space="0" w:color="auto"/>
              <w:bottom w:val="single" w:sz="8" w:space="0" w:color="000000"/>
              <w:right w:val="single" w:sz="8" w:space="0" w:color="000000"/>
            </w:tcBorders>
            <w:shd w:val="clear" w:color="auto" w:fill="E7E7E7"/>
            <w:tcMar>
              <w:top w:w="72" w:type="dxa"/>
              <w:left w:w="144" w:type="dxa"/>
              <w:bottom w:w="72" w:type="dxa"/>
              <w:right w:w="144" w:type="dxa"/>
            </w:tcMar>
            <w:hideMark/>
          </w:tcPr>
          <w:p w14:paraId="5E2E9175" w14:textId="6C497FEA" w:rsidR="00C44E2B" w:rsidRPr="002842B6" w:rsidRDefault="00C44E2B" w:rsidP="00C44E2B">
            <w:r>
              <w:t>0</w:t>
            </w:r>
          </w:p>
        </w:tc>
      </w:tr>
      <w:tr w:rsidR="00C44E2B" w:rsidRPr="002842B6" w14:paraId="3C366B54"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FFFFFF"/>
            <w:tcMar>
              <w:top w:w="72" w:type="dxa"/>
              <w:left w:w="144" w:type="dxa"/>
              <w:bottom w:w="72" w:type="dxa"/>
              <w:right w:w="144" w:type="dxa"/>
            </w:tcMar>
            <w:hideMark/>
          </w:tcPr>
          <w:p w14:paraId="7B57C89C" w14:textId="01DD95F3" w:rsidR="00C44E2B" w:rsidRPr="002842B6" w:rsidRDefault="00C44E2B" w:rsidP="00AD736D">
            <w:proofErr w:type="spellStart"/>
            <w:r>
              <w:t>EncryptionConfiguration</w:t>
            </w:r>
            <w:proofErr w:type="spellEnd"/>
          </w:p>
        </w:tc>
        <w:tc>
          <w:tcPr>
            <w:tcW w:w="2748" w:type="pct"/>
            <w:tcBorders>
              <w:top w:val="single" w:sz="8" w:space="0" w:color="000000"/>
              <w:left w:val="single" w:sz="4" w:space="0" w:color="auto"/>
              <w:bottom w:val="single" w:sz="8" w:space="0" w:color="000000"/>
              <w:right w:val="single" w:sz="8" w:space="0" w:color="000000"/>
            </w:tcBorders>
            <w:shd w:val="clear" w:color="auto" w:fill="FFFFFF"/>
            <w:tcMar>
              <w:top w:w="72" w:type="dxa"/>
              <w:left w:w="144" w:type="dxa"/>
              <w:bottom w:w="72" w:type="dxa"/>
              <w:right w:w="144" w:type="dxa"/>
            </w:tcMar>
            <w:hideMark/>
          </w:tcPr>
          <w:p w14:paraId="71B808CC" w14:textId="5C4F10B1" w:rsidR="00C44E2B" w:rsidRPr="002842B6" w:rsidRDefault="00C44E2B" w:rsidP="00AD736D">
            <w:r>
              <w:t xml:space="preserve">No </w:t>
            </w:r>
            <w:proofErr w:type="spellStart"/>
            <w:r>
              <w:t>EncryptionConfiguration</w:t>
            </w:r>
            <w:proofErr w:type="spellEnd"/>
            <w:r>
              <w:t xml:space="preserve"> metrics should be received (the application does not initially utilize application-level encryption</w:t>
            </w:r>
          </w:p>
        </w:tc>
      </w:tr>
      <w:tr w:rsidR="00C44E2B" w:rsidRPr="002842B6" w14:paraId="7D63E07F"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E7E7E7"/>
            <w:tcMar>
              <w:top w:w="72" w:type="dxa"/>
              <w:left w:w="144" w:type="dxa"/>
              <w:bottom w:w="72" w:type="dxa"/>
              <w:right w:w="144" w:type="dxa"/>
            </w:tcMar>
            <w:hideMark/>
          </w:tcPr>
          <w:p w14:paraId="0EC03AAE" w14:textId="03AFB4C0" w:rsidR="00C44E2B" w:rsidRPr="002842B6" w:rsidRDefault="00C44E2B" w:rsidP="00AD736D">
            <w:proofErr w:type="spellStart"/>
            <w:r>
              <w:t>CompressionConfiguration</w:t>
            </w:r>
            <w:proofErr w:type="spellEnd"/>
          </w:p>
        </w:tc>
        <w:tc>
          <w:tcPr>
            <w:tcW w:w="2748" w:type="pct"/>
            <w:tcBorders>
              <w:top w:val="single" w:sz="8" w:space="0" w:color="000000"/>
              <w:left w:val="single" w:sz="4" w:space="0" w:color="auto"/>
              <w:bottom w:val="single" w:sz="8" w:space="0" w:color="000000"/>
              <w:right w:val="single" w:sz="8" w:space="0" w:color="000000"/>
            </w:tcBorders>
            <w:shd w:val="clear" w:color="auto" w:fill="E7E7E7"/>
            <w:tcMar>
              <w:top w:w="72" w:type="dxa"/>
              <w:left w:w="144" w:type="dxa"/>
              <w:bottom w:w="72" w:type="dxa"/>
              <w:right w:w="144" w:type="dxa"/>
            </w:tcMar>
            <w:hideMark/>
          </w:tcPr>
          <w:p w14:paraId="7F97CB6C" w14:textId="7F4A8C3D" w:rsidR="00C44E2B" w:rsidRPr="002842B6" w:rsidRDefault="00C44E2B" w:rsidP="00AD736D">
            <w:pPr>
              <w:keepNext/>
            </w:pPr>
            <w:r>
              <w:t xml:space="preserve">No </w:t>
            </w:r>
            <w:proofErr w:type="spellStart"/>
            <w:r>
              <w:t>CompressionConfiguration</w:t>
            </w:r>
            <w:proofErr w:type="spellEnd"/>
            <w:r>
              <w:t xml:space="preserve"> metrics should be received (the application does not initially utilize compression)</w:t>
            </w:r>
          </w:p>
        </w:tc>
      </w:tr>
      <w:tr w:rsidR="00C44E2B" w:rsidRPr="002842B6" w14:paraId="2A8F67E9"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E7E7E7"/>
            <w:tcMar>
              <w:top w:w="72" w:type="dxa"/>
              <w:left w:w="144" w:type="dxa"/>
              <w:bottom w:w="72" w:type="dxa"/>
              <w:right w:w="144" w:type="dxa"/>
            </w:tcMar>
          </w:tcPr>
          <w:p w14:paraId="7BA8687C" w14:textId="77777777" w:rsidR="00C44E2B" w:rsidRDefault="00C44E2B" w:rsidP="00AD736D">
            <w:r>
              <w:t>Assertion describing the preference of one lossless compression algorithm over another</w:t>
            </w:r>
          </w:p>
        </w:tc>
        <w:tc>
          <w:tcPr>
            <w:tcW w:w="2748" w:type="pct"/>
            <w:tcBorders>
              <w:top w:val="single" w:sz="8" w:space="0" w:color="000000"/>
              <w:left w:val="single" w:sz="4" w:space="0" w:color="auto"/>
              <w:bottom w:val="single" w:sz="8" w:space="0" w:color="000000"/>
              <w:right w:val="single" w:sz="8" w:space="0" w:color="000000"/>
            </w:tcBorders>
            <w:shd w:val="clear" w:color="auto" w:fill="E7E7E7"/>
            <w:tcMar>
              <w:top w:w="72" w:type="dxa"/>
              <w:left w:w="144" w:type="dxa"/>
              <w:bottom w:w="72" w:type="dxa"/>
              <w:right w:w="144" w:type="dxa"/>
            </w:tcMar>
          </w:tcPr>
          <w:p w14:paraId="06BD6319" w14:textId="77777777" w:rsidR="00C44E2B" w:rsidRDefault="00C44E2B" w:rsidP="00AD736D">
            <w:pPr>
              <w:keepNext/>
            </w:pPr>
            <w:proofErr w:type="spellStart"/>
            <w:r>
              <w:t>IMMoRTALS</w:t>
            </w:r>
            <w:proofErr w:type="spellEnd"/>
            <w:r>
              <w:t xml:space="preserve"> replaces all uses of the less preferential lossless algorithm with the more preferred one</w:t>
            </w:r>
          </w:p>
        </w:tc>
      </w:tr>
    </w:tbl>
    <w:p w14:paraId="5AFC9AAA" w14:textId="68283944" w:rsidR="00C44E2B" w:rsidRPr="00C44E2B" w:rsidRDefault="00C44E2B" w:rsidP="00C44E2B"/>
    <w:p w14:paraId="7D7D9CA2" w14:textId="08BA17A3" w:rsidR="00C44E2B" w:rsidRPr="00F645F7" w:rsidRDefault="00C44E2B" w:rsidP="00C44E2B">
      <w:pPr>
        <w:pStyle w:val="Heading2"/>
      </w:pPr>
      <w:r>
        <w:t>Expected runtime behavior after perturbation</w:t>
      </w:r>
    </w:p>
    <w:tbl>
      <w:tblPr>
        <w:tblpPr w:leftFromText="187" w:rightFromText="187" w:vertAnchor="text" w:horzAnchor="margin" w:tblpXSpec="center" w:tblpY="1"/>
        <w:tblW w:w="5000" w:type="pct"/>
        <w:tblCellMar>
          <w:left w:w="0" w:type="dxa"/>
          <w:right w:w="0" w:type="dxa"/>
        </w:tblCellMar>
        <w:tblLook w:val="0420" w:firstRow="1" w:lastRow="0" w:firstColumn="0" w:lastColumn="0" w:noHBand="0" w:noVBand="1"/>
      </w:tblPr>
      <w:tblGrid>
        <w:gridCol w:w="4345"/>
        <w:gridCol w:w="5303"/>
      </w:tblGrid>
      <w:tr w:rsidR="00C44E2B" w:rsidRPr="002842B6" w14:paraId="0EFE7B40"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000000"/>
            <w:tcMar>
              <w:top w:w="72" w:type="dxa"/>
              <w:left w:w="144" w:type="dxa"/>
              <w:bottom w:w="72" w:type="dxa"/>
              <w:right w:w="144" w:type="dxa"/>
            </w:tcMar>
            <w:hideMark/>
          </w:tcPr>
          <w:p w14:paraId="56EEE258" w14:textId="77777777" w:rsidR="00C44E2B" w:rsidRPr="002842B6" w:rsidRDefault="00C44E2B" w:rsidP="00AD736D">
            <w:pPr>
              <w:jc w:val="center"/>
            </w:pPr>
            <w:r w:rsidRPr="002842B6">
              <w:rPr>
                <w:b/>
                <w:bCs/>
              </w:rPr>
              <w:t>Change driver</w:t>
            </w:r>
          </w:p>
        </w:tc>
        <w:tc>
          <w:tcPr>
            <w:tcW w:w="2748" w:type="pct"/>
            <w:tcBorders>
              <w:top w:val="single" w:sz="8" w:space="0" w:color="000000"/>
              <w:left w:val="single" w:sz="4" w:space="0" w:color="auto"/>
              <w:bottom w:val="single" w:sz="8" w:space="0" w:color="000000"/>
              <w:right w:val="single" w:sz="8" w:space="0" w:color="000000"/>
            </w:tcBorders>
            <w:shd w:val="clear" w:color="auto" w:fill="000000"/>
            <w:tcMar>
              <w:top w:w="72" w:type="dxa"/>
              <w:left w:w="144" w:type="dxa"/>
              <w:bottom w:w="72" w:type="dxa"/>
              <w:right w:w="144" w:type="dxa"/>
            </w:tcMar>
            <w:hideMark/>
          </w:tcPr>
          <w:p w14:paraId="256E2E99" w14:textId="37DC7787" w:rsidR="00C44E2B" w:rsidRPr="002842B6" w:rsidRDefault="00C44E2B" w:rsidP="00AD736D">
            <w:pPr>
              <w:jc w:val="center"/>
            </w:pPr>
            <w:r w:rsidRPr="002842B6">
              <w:rPr>
                <w:b/>
                <w:bCs/>
              </w:rPr>
              <w:t xml:space="preserve">Expected </w:t>
            </w:r>
            <w:r>
              <w:rPr>
                <w:b/>
                <w:bCs/>
              </w:rPr>
              <w:t>application behavior after adaptation</w:t>
            </w:r>
          </w:p>
        </w:tc>
      </w:tr>
      <w:tr w:rsidR="00C44E2B" w:rsidRPr="002842B6" w14:paraId="0380F8D5"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E7E7E7"/>
            <w:tcMar>
              <w:top w:w="72" w:type="dxa"/>
              <w:left w:w="144" w:type="dxa"/>
              <w:bottom w:w="72" w:type="dxa"/>
              <w:right w:w="144" w:type="dxa"/>
            </w:tcMar>
            <w:hideMark/>
          </w:tcPr>
          <w:p w14:paraId="53CB0DA8" w14:textId="334EBF25" w:rsidR="00C44E2B" w:rsidRPr="002842B6" w:rsidRDefault="00C44E2B" w:rsidP="00AD736D">
            <w:r>
              <w:t>A</w:t>
            </w:r>
            <w:r w:rsidRPr="002842B6">
              <w:t xml:space="preserve">ssertion mandating use of </w:t>
            </w:r>
            <w:r w:rsidR="003571D5">
              <w:t xml:space="preserve">DES </w:t>
            </w:r>
            <w:r w:rsidRPr="002842B6">
              <w:t>application-level encryption</w:t>
            </w:r>
          </w:p>
        </w:tc>
        <w:tc>
          <w:tcPr>
            <w:tcW w:w="2748" w:type="pct"/>
            <w:tcBorders>
              <w:top w:val="single" w:sz="8" w:space="0" w:color="000000"/>
              <w:left w:val="single" w:sz="4" w:space="0" w:color="auto"/>
              <w:bottom w:val="single" w:sz="8" w:space="0" w:color="000000"/>
              <w:right w:val="single" w:sz="8" w:space="0" w:color="000000"/>
            </w:tcBorders>
            <w:shd w:val="clear" w:color="auto" w:fill="E7E7E7"/>
            <w:tcMar>
              <w:top w:w="72" w:type="dxa"/>
              <w:left w:w="144" w:type="dxa"/>
              <w:bottom w:w="72" w:type="dxa"/>
              <w:right w:w="144" w:type="dxa"/>
            </w:tcMar>
            <w:hideMark/>
          </w:tcPr>
          <w:p w14:paraId="4166AB10" w14:textId="7306C37F" w:rsidR="00C44E2B" w:rsidRDefault="00C44E2B" w:rsidP="00C44E2B">
            <w:pPr>
              <w:pStyle w:val="ListParagraph"/>
              <w:numPr>
                <w:ilvl w:val="0"/>
                <w:numId w:val="19"/>
              </w:numPr>
              <w:ind w:left="156" w:hanging="180"/>
            </w:pPr>
            <w:r>
              <w:t xml:space="preserve">All </w:t>
            </w:r>
            <w:proofErr w:type="spellStart"/>
            <w:r>
              <w:t>EncryptionConfiguration</w:t>
            </w:r>
            <w:proofErr w:type="spellEnd"/>
            <w:r>
              <w:t xml:space="preserve"> metrics received should match the </w:t>
            </w:r>
            <w:r w:rsidR="003571D5">
              <w:t>expected DES</w:t>
            </w:r>
            <w:r>
              <w:t xml:space="preserve"> configuration</w:t>
            </w:r>
          </w:p>
          <w:p w14:paraId="2FD7C3D8" w14:textId="71DE0E35" w:rsidR="00C44E2B" w:rsidRPr="002842B6" w:rsidRDefault="00C44E2B" w:rsidP="00C44E2B">
            <w:pPr>
              <w:pStyle w:val="ListParagraph"/>
              <w:numPr>
                <w:ilvl w:val="0"/>
                <w:numId w:val="19"/>
              </w:numPr>
              <w:ind w:left="156" w:hanging="180"/>
            </w:pPr>
            <w:r>
              <w:t>NACK count = 0</w:t>
            </w:r>
          </w:p>
        </w:tc>
      </w:tr>
      <w:tr w:rsidR="00C44E2B" w:rsidRPr="002842B6" w14:paraId="30574351"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FFFFFF"/>
            <w:tcMar>
              <w:top w:w="72" w:type="dxa"/>
              <w:left w:w="144" w:type="dxa"/>
              <w:bottom w:w="72" w:type="dxa"/>
              <w:right w:w="144" w:type="dxa"/>
            </w:tcMar>
            <w:hideMark/>
          </w:tcPr>
          <w:p w14:paraId="05D6C22C" w14:textId="77777777" w:rsidR="00C44E2B" w:rsidRPr="002842B6" w:rsidRDefault="00C44E2B" w:rsidP="00AD736D">
            <w:r>
              <w:t>A</w:t>
            </w:r>
            <w:r w:rsidRPr="002842B6">
              <w:t>ssertion mandating the replacement any DES cipher with an AES implementation</w:t>
            </w:r>
          </w:p>
        </w:tc>
        <w:tc>
          <w:tcPr>
            <w:tcW w:w="2748" w:type="pct"/>
            <w:tcBorders>
              <w:top w:val="single" w:sz="8" w:space="0" w:color="000000"/>
              <w:left w:val="single" w:sz="4" w:space="0" w:color="auto"/>
              <w:bottom w:val="single" w:sz="8" w:space="0" w:color="000000"/>
              <w:right w:val="single" w:sz="8" w:space="0" w:color="000000"/>
            </w:tcBorders>
            <w:shd w:val="clear" w:color="auto" w:fill="FFFFFF"/>
            <w:tcMar>
              <w:top w:w="72" w:type="dxa"/>
              <w:left w:w="144" w:type="dxa"/>
              <w:bottom w:w="72" w:type="dxa"/>
              <w:right w:w="144" w:type="dxa"/>
            </w:tcMar>
            <w:hideMark/>
          </w:tcPr>
          <w:p w14:paraId="63374890" w14:textId="77777777" w:rsidR="003571D5" w:rsidRDefault="003571D5" w:rsidP="003571D5">
            <w:pPr>
              <w:pStyle w:val="ListParagraph"/>
              <w:numPr>
                <w:ilvl w:val="0"/>
                <w:numId w:val="19"/>
              </w:numPr>
              <w:ind w:left="156" w:hanging="180"/>
            </w:pPr>
            <w:r>
              <w:t xml:space="preserve">All </w:t>
            </w:r>
            <w:proofErr w:type="spellStart"/>
            <w:r>
              <w:t>EncryptionConfiguration</w:t>
            </w:r>
            <w:proofErr w:type="spellEnd"/>
            <w:r>
              <w:t xml:space="preserve"> metrics received should match the expected AES configuration</w:t>
            </w:r>
          </w:p>
          <w:p w14:paraId="1AE3CDB4" w14:textId="0462F400" w:rsidR="00C44E2B" w:rsidRPr="002842B6" w:rsidRDefault="003571D5" w:rsidP="003571D5">
            <w:pPr>
              <w:pStyle w:val="ListParagraph"/>
              <w:numPr>
                <w:ilvl w:val="0"/>
                <w:numId w:val="19"/>
              </w:numPr>
              <w:ind w:left="156" w:hanging="180"/>
            </w:pPr>
            <w:r>
              <w:t>NACK count = 0</w:t>
            </w:r>
          </w:p>
        </w:tc>
      </w:tr>
      <w:tr w:rsidR="00C44E2B" w:rsidRPr="002842B6" w14:paraId="0B9788A0"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E7E7E7"/>
            <w:tcMar>
              <w:top w:w="72" w:type="dxa"/>
              <w:left w:w="144" w:type="dxa"/>
              <w:bottom w:w="72" w:type="dxa"/>
              <w:right w:w="144" w:type="dxa"/>
            </w:tcMar>
            <w:hideMark/>
          </w:tcPr>
          <w:p w14:paraId="1EBE347F" w14:textId="77777777" w:rsidR="00C44E2B" w:rsidRPr="002842B6" w:rsidRDefault="00C44E2B" w:rsidP="00AD736D">
            <w:r>
              <w:t xml:space="preserve">Large messages transmitted across network; assert a prescriptive adaptation strategy for large messages based on the </w:t>
            </w:r>
            <w:r>
              <w:lastRenderedPageBreak/>
              <w:t xml:space="preserve">injection of a </w:t>
            </w:r>
            <w:proofErr w:type="spellStart"/>
            <w:r>
              <w:t>LosslessCompressor</w:t>
            </w:r>
            <w:proofErr w:type="spellEnd"/>
            <w:r>
              <w:t xml:space="preserve"> DFU</w:t>
            </w:r>
          </w:p>
        </w:tc>
        <w:tc>
          <w:tcPr>
            <w:tcW w:w="2748" w:type="pct"/>
            <w:tcBorders>
              <w:top w:val="single" w:sz="8" w:space="0" w:color="000000"/>
              <w:left w:val="single" w:sz="4" w:space="0" w:color="auto"/>
              <w:bottom w:val="single" w:sz="8" w:space="0" w:color="000000"/>
              <w:right w:val="single" w:sz="8" w:space="0" w:color="000000"/>
            </w:tcBorders>
            <w:shd w:val="clear" w:color="auto" w:fill="E7E7E7"/>
            <w:tcMar>
              <w:top w:w="72" w:type="dxa"/>
              <w:left w:w="144" w:type="dxa"/>
              <w:bottom w:w="72" w:type="dxa"/>
              <w:right w:w="144" w:type="dxa"/>
            </w:tcMar>
            <w:hideMark/>
          </w:tcPr>
          <w:p w14:paraId="191F74C8" w14:textId="43E37506" w:rsidR="003571D5" w:rsidRDefault="003571D5" w:rsidP="003571D5">
            <w:pPr>
              <w:pStyle w:val="ListParagraph"/>
              <w:numPr>
                <w:ilvl w:val="0"/>
                <w:numId w:val="19"/>
              </w:numPr>
              <w:ind w:left="156" w:hanging="180"/>
            </w:pPr>
            <w:r>
              <w:lastRenderedPageBreak/>
              <w:t xml:space="preserve">Should observe </w:t>
            </w:r>
            <w:proofErr w:type="spellStart"/>
            <w:r>
              <w:t>CompressionConfiguration</w:t>
            </w:r>
            <w:proofErr w:type="spellEnd"/>
            <w:r>
              <w:t xml:space="preserve"> metrics</w:t>
            </w:r>
          </w:p>
          <w:p w14:paraId="01F0BD37" w14:textId="6011776D" w:rsidR="00C44E2B" w:rsidRPr="002842B6" w:rsidRDefault="003571D5" w:rsidP="003571D5">
            <w:pPr>
              <w:pStyle w:val="ListParagraph"/>
              <w:numPr>
                <w:ilvl w:val="0"/>
                <w:numId w:val="19"/>
              </w:numPr>
              <w:ind w:left="156" w:hanging="180"/>
            </w:pPr>
            <w:r>
              <w:t>NACK count = 0</w:t>
            </w:r>
          </w:p>
        </w:tc>
      </w:tr>
      <w:tr w:rsidR="003571D5" w:rsidRPr="002842B6" w14:paraId="3DBD33EA"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E7E7E7"/>
            <w:tcMar>
              <w:top w:w="72" w:type="dxa"/>
              <w:left w:w="144" w:type="dxa"/>
              <w:bottom w:w="72" w:type="dxa"/>
              <w:right w:w="144" w:type="dxa"/>
            </w:tcMar>
          </w:tcPr>
          <w:p w14:paraId="4F612AF5" w14:textId="77777777" w:rsidR="003571D5" w:rsidRDefault="003571D5" w:rsidP="003571D5">
            <w:r>
              <w:lastRenderedPageBreak/>
              <w:t>Assertion describing the preference of one lossless compression algorithm over another</w:t>
            </w:r>
          </w:p>
        </w:tc>
        <w:tc>
          <w:tcPr>
            <w:tcW w:w="2748" w:type="pct"/>
            <w:tcBorders>
              <w:top w:val="single" w:sz="8" w:space="0" w:color="000000"/>
              <w:left w:val="single" w:sz="4" w:space="0" w:color="auto"/>
              <w:bottom w:val="single" w:sz="8" w:space="0" w:color="000000"/>
              <w:right w:val="single" w:sz="8" w:space="0" w:color="000000"/>
            </w:tcBorders>
            <w:shd w:val="clear" w:color="auto" w:fill="E7E7E7"/>
            <w:tcMar>
              <w:top w:w="72" w:type="dxa"/>
              <w:left w:w="144" w:type="dxa"/>
              <w:bottom w:w="72" w:type="dxa"/>
              <w:right w:w="144" w:type="dxa"/>
            </w:tcMar>
          </w:tcPr>
          <w:p w14:paraId="1303ECE1" w14:textId="62D31098" w:rsidR="003571D5" w:rsidRDefault="003571D5" w:rsidP="003571D5">
            <w:pPr>
              <w:pStyle w:val="ListParagraph"/>
              <w:numPr>
                <w:ilvl w:val="0"/>
                <w:numId w:val="19"/>
              </w:numPr>
              <w:ind w:left="156" w:hanging="180"/>
            </w:pPr>
            <w:r>
              <w:t xml:space="preserve">Should observe </w:t>
            </w:r>
            <w:proofErr w:type="spellStart"/>
            <w:r>
              <w:t>CompressionConfiguration</w:t>
            </w:r>
            <w:proofErr w:type="spellEnd"/>
            <w:r>
              <w:t xml:space="preserve"> metrics</w:t>
            </w:r>
            <w:r w:rsidR="002F1D8B">
              <w:t xml:space="preserve"> for the preferred algorithm</w:t>
            </w:r>
          </w:p>
          <w:p w14:paraId="5DB9D8C0" w14:textId="6B03FCBE" w:rsidR="003571D5" w:rsidRDefault="003571D5" w:rsidP="003571D5">
            <w:pPr>
              <w:pStyle w:val="ListParagraph"/>
              <w:numPr>
                <w:ilvl w:val="0"/>
                <w:numId w:val="19"/>
              </w:numPr>
              <w:ind w:left="156" w:hanging="180"/>
            </w:pPr>
            <w:r>
              <w:t>NACK count = 0</w:t>
            </w:r>
          </w:p>
        </w:tc>
      </w:tr>
    </w:tbl>
    <w:p w14:paraId="0CA063C9" w14:textId="77777777" w:rsidR="00C44E2B" w:rsidRDefault="00C44E2B" w:rsidP="00C44E2B">
      <w:pPr>
        <w:pStyle w:val="Heading2"/>
      </w:pPr>
    </w:p>
    <w:p w14:paraId="286FAAE1" w14:textId="6CF211C4" w:rsidR="00C44E2B" w:rsidRPr="00F645F7" w:rsidRDefault="00C44E2B" w:rsidP="00C44E2B">
      <w:pPr>
        <w:pStyle w:val="Heading2"/>
      </w:pPr>
      <w:r>
        <w:t xml:space="preserve">Expected </w:t>
      </w:r>
      <w:proofErr w:type="spellStart"/>
      <w:r>
        <w:t>IMMoRTALS</w:t>
      </w:r>
      <w:proofErr w:type="spellEnd"/>
      <w:r>
        <w:t xml:space="preserve"> response to perturbation</w:t>
      </w:r>
    </w:p>
    <w:tbl>
      <w:tblPr>
        <w:tblpPr w:leftFromText="187" w:rightFromText="187" w:vertAnchor="text" w:horzAnchor="margin" w:tblpXSpec="center" w:tblpY="1"/>
        <w:tblW w:w="5000" w:type="pct"/>
        <w:tblCellMar>
          <w:left w:w="0" w:type="dxa"/>
          <w:right w:w="0" w:type="dxa"/>
        </w:tblCellMar>
        <w:tblLook w:val="0420" w:firstRow="1" w:lastRow="0" w:firstColumn="0" w:lastColumn="0" w:noHBand="0" w:noVBand="1"/>
      </w:tblPr>
      <w:tblGrid>
        <w:gridCol w:w="4345"/>
        <w:gridCol w:w="5303"/>
      </w:tblGrid>
      <w:tr w:rsidR="00C44E2B" w:rsidRPr="002842B6" w14:paraId="6B30E10B"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000000"/>
            <w:tcMar>
              <w:top w:w="72" w:type="dxa"/>
              <w:left w:w="144" w:type="dxa"/>
              <w:bottom w:w="72" w:type="dxa"/>
              <w:right w:w="144" w:type="dxa"/>
            </w:tcMar>
            <w:hideMark/>
          </w:tcPr>
          <w:p w14:paraId="5EFB3621" w14:textId="77777777" w:rsidR="00C44E2B" w:rsidRPr="002842B6" w:rsidRDefault="00C44E2B" w:rsidP="00AD736D">
            <w:pPr>
              <w:jc w:val="center"/>
            </w:pPr>
            <w:r w:rsidRPr="002842B6">
              <w:rPr>
                <w:b/>
                <w:bCs/>
              </w:rPr>
              <w:t>Change driver</w:t>
            </w:r>
          </w:p>
        </w:tc>
        <w:tc>
          <w:tcPr>
            <w:tcW w:w="2748" w:type="pct"/>
            <w:tcBorders>
              <w:top w:val="single" w:sz="8" w:space="0" w:color="000000"/>
              <w:left w:val="single" w:sz="4" w:space="0" w:color="auto"/>
              <w:bottom w:val="single" w:sz="8" w:space="0" w:color="000000"/>
              <w:right w:val="single" w:sz="8" w:space="0" w:color="000000"/>
            </w:tcBorders>
            <w:shd w:val="clear" w:color="auto" w:fill="000000"/>
            <w:tcMar>
              <w:top w:w="72" w:type="dxa"/>
              <w:left w:w="144" w:type="dxa"/>
              <w:bottom w:w="72" w:type="dxa"/>
              <w:right w:w="144" w:type="dxa"/>
            </w:tcMar>
            <w:hideMark/>
          </w:tcPr>
          <w:p w14:paraId="66587943" w14:textId="77777777" w:rsidR="00C44E2B" w:rsidRPr="002842B6" w:rsidRDefault="00C44E2B" w:rsidP="00AD736D">
            <w:pPr>
              <w:jc w:val="center"/>
            </w:pPr>
            <w:r w:rsidRPr="002842B6">
              <w:rPr>
                <w:b/>
                <w:bCs/>
              </w:rPr>
              <w:t>Expected adaptation response</w:t>
            </w:r>
          </w:p>
        </w:tc>
      </w:tr>
      <w:tr w:rsidR="00C44E2B" w:rsidRPr="002842B6" w14:paraId="1B072EAA"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E7E7E7"/>
            <w:tcMar>
              <w:top w:w="72" w:type="dxa"/>
              <w:left w:w="144" w:type="dxa"/>
              <w:bottom w:w="72" w:type="dxa"/>
              <w:right w:w="144" w:type="dxa"/>
            </w:tcMar>
            <w:hideMark/>
          </w:tcPr>
          <w:p w14:paraId="4D365DCE" w14:textId="77777777" w:rsidR="00C44E2B" w:rsidRPr="002842B6" w:rsidRDefault="00C44E2B" w:rsidP="00AD736D">
            <w:r>
              <w:t>A</w:t>
            </w:r>
            <w:r w:rsidRPr="002842B6">
              <w:t>ssertion mandating use of application-level encryption</w:t>
            </w:r>
          </w:p>
        </w:tc>
        <w:tc>
          <w:tcPr>
            <w:tcW w:w="2748" w:type="pct"/>
            <w:tcBorders>
              <w:top w:val="single" w:sz="8" w:space="0" w:color="000000"/>
              <w:left w:val="single" w:sz="4" w:space="0" w:color="auto"/>
              <w:bottom w:val="single" w:sz="8" w:space="0" w:color="000000"/>
              <w:right w:val="single" w:sz="8" w:space="0" w:color="000000"/>
            </w:tcBorders>
            <w:shd w:val="clear" w:color="auto" w:fill="E7E7E7"/>
            <w:tcMar>
              <w:top w:w="72" w:type="dxa"/>
              <w:left w:w="144" w:type="dxa"/>
              <w:bottom w:w="72" w:type="dxa"/>
              <w:right w:w="144" w:type="dxa"/>
            </w:tcMar>
            <w:hideMark/>
          </w:tcPr>
          <w:p w14:paraId="39B97696" w14:textId="77777777" w:rsidR="00C44E2B" w:rsidRPr="002842B6" w:rsidRDefault="00C44E2B" w:rsidP="00AD736D">
            <w:proofErr w:type="spellStart"/>
            <w:r w:rsidRPr="002842B6">
              <w:t>IMMoRTALS</w:t>
            </w:r>
            <w:proofErr w:type="spellEnd"/>
            <w:r w:rsidRPr="002842B6">
              <w:t xml:space="preserve"> injects cipher DFUs at all code regions with </w:t>
            </w:r>
            <w:proofErr w:type="spellStart"/>
            <w:r w:rsidRPr="002842B6">
              <w:t>dataflows</w:t>
            </w:r>
            <w:proofErr w:type="spellEnd"/>
            <w:r w:rsidRPr="002842B6">
              <w:t xml:space="preserve"> that transcend the network boundary</w:t>
            </w:r>
          </w:p>
        </w:tc>
      </w:tr>
      <w:tr w:rsidR="00C44E2B" w:rsidRPr="002842B6" w14:paraId="53174553"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FFFFFF"/>
            <w:tcMar>
              <w:top w:w="72" w:type="dxa"/>
              <w:left w:w="144" w:type="dxa"/>
              <w:bottom w:w="72" w:type="dxa"/>
              <w:right w:w="144" w:type="dxa"/>
            </w:tcMar>
            <w:hideMark/>
          </w:tcPr>
          <w:p w14:paraId="7D95DEE2" w14:textId="77777777" w:rsidR="00C44E2B" w:rsidRPr="002842B6" w:rsidRDefault="00C44E2B" w:rsidP="00AD736D">
            <w:r>
              <w:t>A</w:t>
            </w:r>
            <w:r w:rsidRPr="002842B6">
              <w:t>ssertion mandating the replacement any DES cipher with an AES implementation</w:t>
            </w:r>
          </w:p>
        </w:tc>
        <w:tc>
          <w:tcPr>
            <w:tcW w:w="2748" w:type="pct"/>
            <w:tcBorders>
              <w:top w:val="single" w:sz="8" w:space="0" w:color="000000"/>
              <w:left w:val="single" w:sz="4" w:space="0" w:color="auto"/>
              <w:bottom w:val="single" w:sz="8" w:space="0" w:color="000000"/>
              <w:right w:val="single" w:sz="8" w:space="0" w:color="000000"/>
            </w:tcBorders>
            <w:shd w:val="clear" w:color="auto" w:fill="FFFFFF"/>
            <w:tcMar>
              <w:top w:w="72" w:type="dxa"/>
              <w:left w:w="144" w:type="dxa"/>
              <w:bottom w:w="72" w:type="dxa"/>
              <w:right w:w="144" w:type="dxa"/>
            </w:tcMar>
            <w:hideMark/>
          </w:tcPr>
          <w:p w14:paraId="79948DF7" w14:textId="77777777" w:rsidR="00C44E2B" w:rsidRPr="002842B6" w:rsidRDefault="00C44E2B" w:rsidP="00AD736D">
            <w:proofErr w:type="spellStart"/>
            <w:r w:rsidRPr="002842B6">
              <w:t>IMMoRTALS</w:t>
            </w:r>
            <w:proofErr w:type="spellEnd"/>
            <w:r w:rsidRPr="002842B6">
              <w:t xml:space="preserve"> replaces all DES cipher logic with AES implementations</w:t>
            </w:r>
          </w:p>
        </w:tc>
      </w:tr>
      <w:tr w:rsidR="00C44E2B" w:rsidRPr="002842B6" w14:paraId="69E2A4DE"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E7E7E7"/>
            <w:tcMar>
              <w:top w:w="72" w:type="dxa"/>
              <w:left w:w="144" w:type="dxa"/>
              <w:bottom w:w="72" w:type="dxa"/>
              <w:right w:w="144" w:type="dxa"/>
            </w:tcMar>
            <w:hideMark/>
          </w:tcPr>
          <w:p w14:paraId="3ECB6016" w14:textId="77777777" w:rsidR="00C44E2B" w:rsidRPr="002842B6" w:rsidRDefault="00C44E2B" w:rsidP="00AD736D">
            <w:r>
              <w:t xml:space="preserve">Large messages transmitted across network; assert a prescriptive adaptation strategy for large messages based on the injection of a </w:t>
            </w:r>
            <w:proofErr w:type="spellStart"/>
            <w:r>
              <w:t>LosslessCompressor</w:t>
            </w:r>
            <w:proofErr w:type="spellEnd"/>
            <w:r>
              <w:t xml:space="preserve"> DFU</w:t>
            </w:r>
          </w:p>
        </w:tc>
        <w:tc>
          <w:tcPr>
            <w:tcW w:w="2748" w:type="pct"/>
            <w:tcBorders>
              <w:top w:val="single" w:sz="8" w:space="0" w:color="000000"/>
              <w:left w:val="single" w:sz="4" w:space="0" w:color="auto"/>
              <w:bottom w:val="single" w:sz="8" w:space="0" w:color="000000"/>
              <w:right w:val="single" w:sz="8" w:space="0" w:color="000000"/>
            </w:tcBorders>
            <w:shd w:val="clear" w:color="auto" w:fill="E7E7E7"/>
            <w:tcMar>
              <w:top w:w="72" w:type="dxa"/>
              <w:left w:w="144" w:type="dxa"/>
              <w:bottom w:w="72" w:type="dxa"/>
              <w:right w:w="144" w:type="dxa"/>
            </w:tcMar>
            <w:hideMark/>
          </w:tcPr>
          <w:p w14:paraId="1B320B27" w14:textId="77777777" w:rsidR="00C44E2B" w:rsidRPr="002842B6" w:rsidRDefault="00C44E2B" w:rsidP="00AD736D">
            <w:pPr>
              <w:keepNext/>
            </w:pPr>
            <w:proofErr w:type="spellStart"/>
            <w:r>
              <w:t>IMMoRTALS</w:t>
            </w:r>
            <w:proofErr w:type="spellEnd"/>
            <w:r>
              <w:t xml:space="preserve"> injects a </w:t>
            </w:r>
            <w:proofErr w:type="spellStart"/>
            <w:r>
              <w:t>LosslessCompression</w:t>
            </w:r>
            <w:proofErr w:type="spellEnd"/>
            <w:r>
              <w:t xml:space="preserve"> DFU at all code regions with </w:t>
            </w:r>
            <w:proofErr w:type="spellStart"/>
            <w:r>
              <w:t>dataflows</w:t>
            </w:r>
            <w:proofErr w:type="spellEnd"/>
            <w:r>
              <w:t xml:space="preserve"> that transcend the network boundary</w:t>
            </w:r>
          </w:p>
        </w:tc>
      </w:tr>
      <w:tr w:rsidR="00C44E2B" w:rsidRPr="002842B6" w14:paraId="683F7FCA" w14:textId="77777777" w:rsidTr="00AD736D">
        <w:trPr>
          <w:trHeight w:val="584"/>
        </w:trPr>
        <w:tc>
          <w:tcPr>
            <w:tcW w:w="2252" w:type="pct"/>
            <w:tcBorders>
              <w:top w:val="single" w:sz="8" w:space="0" w:color="000000"/>
              <w:left w:val="single" w:sz="8" w:space="0" w:color="000000"/>
              <w:bottom w:val="single" w:sz="8" w:space="0" w:color="000000"/>
              <w:right w:val="single" w:sz="4" w:space="0" w:color="auto"/>
            </w:tcBorders>
            <w:shd w:val="clear" w:color="auto" w:fill="E7E7E7"/>
            <w:tcMar>
              <w:top w:w="72" w:type="dxa"/>
              <w:left w:w="144" w:type="dxa"/>
              <w:bottom w:w="72" w:type="dxa"/>
              <w:right w:w="144" w:type="dxa"/>
            </w:tcMar>
          </w:tcPr>
          <w:p w14:paraId="36DBC05A" w14:textId="77777777" w:rsidR="00C44E2B" w:rsidRDefault="00C44E2B" w:rsidP="00AD736D">
            <w:r>
              <w:t>Assertion describing the preference of one lossless compression algorithm over another</w:t>
            </w:r>
          </w:p>
        </w:tc>
        <w:tc>
          <w:tcPr>
            <w:tcW w:w="2748" w:type="pct"/>
            <w:tcBorders>
              <w:top w:val="single" w:sz="8" w:space="0" w:color="000000"/>
              <w:left w:val="single" w:sz="4" w:space="0" w:color="auto"/>
              <w:bottom w:val="single" w:sz="8" w:space="0" w:color="000000"/>
              <w:right w:val="single" w:sz="8" w:space="0" w:color="000000"/>
            </w:tcBorders>
            <w:shd w:val="clear" w:color="auto" w:fill="E7E7E7"/>
            <w:tcMar>
              <w:top w:w="72" w:type="dxa"/>
              <w:left w:w="144" w:type="dxa"/>
              <w:bottom w:w="72" w:type="dxa"/>
              <w:right w:w="144" w:type="dxa"/>
            </w:tcMar>
          </w:tcPr>
          <w:p w14:paraId="276EFF29" w14:textId="77777777" w:rsidR="00C44E2B" w:rsidRDefault="00C44E2B" w:rsidP="00AD736D">
            <w:pPr>
              <w:keepNext/>
            </w:pPr>
            <w:proofErr w:type="spellStart"/>
            <w:r>
              <w:t>IMMoRTALS</w:t>
            </w:r>
            <w:proofErr w:type="spellEnd"/>
            <w:r>
              <w:t xml:space="preserve"> replaces all uses of the less preferential lossless algorithm with the more preferred one</w:t>
            </w:r>
          </w:p>
        </w:tc>
      </w:tr>
    </w:tbl>
    <w:p w14:paraId="6716558D" w14:textId="77777777" w:rsidR="00C44E2B" w:rsidRDefault="00C44E2B" w:rsidP="00C44E2B">
      <w:pPr>
        <w:pStyle w:val="Heading2"/>
      </w:pPr>
    </w:p>
    <w:p w14:paraId="54E7D1A6" w14:textId="23FE76F4" w:rsidR="001F474A" w:rsidRDefault="001F474A" w:rsidP="00961E95">
      <w:pPr>
        <w:pStyle w:val="Heading1"/>
      </w:pPr>
      <w:r>
        <w:t xml:space="preserve">Test </w:t>
      </w:r>
      <w:r w:rsidR="00065CD2">
        <w:t>Procedure</w:t>
      </w:r>
    </w:p>
    <w:p w14:paraId="7A8ADC4B" w14:textId="7AFBA381" w:rsidR="00C867BB" w:rsidRDefault="00C867BB" w:rsidP="00C867BB">
      <w:pPr>
        <w:pStyle w:val="Heading2"/>
      </w:pPr>
      <w:r>
        <w:t xml:space="preserve">The test harness will provide mission requirements by selecting change drivers as described in the “Intent specification” section.  Tests will execute much as they did in our Phase-1 challenge problems: After the Test Harness provides the </w:t>
      </w:r>
      <w:proofErr w:type="gramStart"/>
      <w:r>
        <w:t>parameters,</w:t>
      </w:r>
      <w:proofErr w:type="gramEnd"/>
      <w:r>
        <w:t xml:space="preserve"> the TA and DAS will produce compliant versions of the client (ATAK) and server applications, then execute intent tests.</w:t>
      </w:r>
    </w:p>
    <w:p w14:paraId="2032FB7C" w14:textId="6FDE87B8" w:rsidR="000476D4" w:rsidRDefault="000476D4" w:rsidP="00961E95">
      <w:pPr>
        <w:pStyle w:val="Heading1"/>
      </w:pPr>
      <w:r>
        <w:t>Interface to the Test Harness (API)</w:t>
      </w:r>
    </w:p>
    <w:p w14:paraId="4709A085" w14:textId="61F220D6" w:rsidR="002F1D8B" w:rsidRDefault="002F1D8B" w:rsidP="002F1D8B">
      <w:pPr>
        <w:rPr>
          <w:highlight w:val="red"/>
        </w:rPr>
      </w:pPr>
      <w:r w:rsidRPr="002F1D8B">
        <w:rPr>
          <w:highlight w:val="red"/>
        </w:rPr>
        <w:t>[TODO]</w:t>
      </w:r>
    </w:p>
    <w:p w14:paraId="20E29746" w14:textId="78DA0534" w:rsidR="00462C89" w:rsidRPr="002F1D8B" w:rsidRDefault="00F12DB0" w:rsidP="002F1D8B">
      <w:pPr>
        <w:rPr>
          <w:highlight w:val="red"/>
        </w:rPr>
      </w:pPr>
      <w:r w:rsidRPr="00462C89">
        <w:rPr>
          <w:noProof/>
        </w:rPr>
        <w:lastRenderedPageBreak/>
        <w:drawing>
          <wp:inline distT="0" distB="0" distL="0" distR="0" wp14:anchorId="5F06840A" wp14:editId="1804600F">
            <wp:extent cx="2345492" cy="2705851"/>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631" cy="2795995"/>
                    </a:xfrm>
                    <a:prstGeom prst="rect">
                      <a:avLst/>
                    </a:prstGeom>
                  </pic:spPr>
                </pic:pic>
              </a:graphicData>
            </a:graphic>
          </wp:inline>
        </w:drawing>
      </w:r>
    </w:p>
    <w:p w14:paraId="0862A42D" w14:textId="77777777" w:rsidR="000C21CF" w:rsidRPr="00F24673" w:rsidRDefault="000C21CF">
      <w:pPr>
        <w:rPr>
          <w:rFonts w:eastAsia="Times New Roman" w:cs="Times New Roman"/>
          <w:i/>
        </w:rPr>
      </w:pPr>
    </w:p>
    <w:p w14:paraId="7C9A71BC" w14:textId="4DA255E9" w:rsidR="003B11D9" w:rsidRPr="003B11D9" w:rsidRDefault="003B11D9" w:rsidP="009A1050"/>
    <w:sectPr w:rsidR="003B11D9" w:rsidRPr="003B11D9" w:rsidSect="00DD3907">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artha Pal" w:date="2017-06-12T11:26:00Z" w:initials="PP">
    <w:p w14:paraId="166CDD81" w14:textId="7772FAE7" w:rsidR="00C867BB" w:rsidRDefault="00C867BB">
      <w:pPr>
        <w:pStyle w:val="CommentText"/>
      </w:pPr>
      <w:r>
        <w:rPr>
          <w:rStyle w:val="CommentReference"/>
        </w:rPr>
        <w:annotationRef/>
      </w:r>
      <w:r>
        <w:t xml:space="preserve">This is characterizing the solution/approach- not the problem. In CPs we need to focus on the problem.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6CDD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C7BCE" w14:textId="77777777" w:rsidR="00C867BB" w:rsidRDefault="00C867BB" w:rsidP="007C245B">
      <w:pPr>
        <w:spacing w:after="0"/>
      </w:pPr>
      <w:r>
        <w:separator/>
      </w:r>
    </w:p>
  </w:endnote>
  <w:endnote w:type="continuationSeparator" w:id="0">
    <w:p w14:paraId="22E14380" w14:textId="77777777" w:rsidR="00C867BB" w:rsidRDefault="00C867BB" w:rsidP="007C24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002981"/>
      <w:docPartObj>
        <w:docPartGallery w:val="Page Numbers (Bottom of Page)"/>
        <w:docPartUnique/>
      </w:docPartObj>
    </w:sdtPr>
    <w:sdtEndPr>
      <w:rPr>
        <w:noProof/>
      </w:rPr>
    </w:sdtEndPr>
    <w:sdtContent>
      <w:p w14:paraId="77291EC2" w14:textId="11598DC8" w:rsidR="00C867BB" w:rsidRDefault="00C867BB">
        <w:pPr>
          <w:pStyle w:val="Footer"/>
          <w:jc w:val="center"/>
        </w:pPr>
        <w:r>
          <w:fldChar w:fldCharType="begin"/>
        </w:r>
        <w:r>
          <w:instrText xml:space="preserve"> PAGE   \* MERGEFORMAT </w:instrText>
        </w:r>
        <w:r>
          <w:fldChar w:fldCharType="separate"/>
        </w:r>
        <w:r w:rsidR="00976083">
          <w:rPr>
            <w:noProof/>
          </w:rPr>
          <w:t>1</w:t>
        </w:r>
        <w:r>
          <w:rPr>
            <w:noProof/>
          </w:rPr>
          <w:fldChar w:fldCharType="end"/>
        </w:r>
      </w:p>
    </w:sdtContent>
  </w:sdt>
  <w:p w14:paraId="5EFC94F0" w14:textId="15123933" w:rsidR="00C867BB" w:rsidRDefault="00C86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FAEF4" w14:textId="77777777" w:rsidR="00C867BB" w:rsidRDefault="00C867BB" w:rsidP="007C245B">
      <w:pPr>
        <w:spacing w:after="0"/>
      </w:pPr>
      <w:r>
        <w:separator/>
      </w:r>
    </w:p>
  </w:footnote>
  <w:footnote w:type="continuationSeparator" w:id="0">
    <w:p w14:paraId="521A72DE" w14:textId="77777777" w:rsidR="00C867BB" w:rsidRDefault="00C867BB" w:rsidP="007C245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39A1"/>
    <w:multiLevelType w:val="hybridMultilevel"/>
    <w:tmpl w:val="20887F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A2D6D"/>
    <w:multiLevelType w:val="hybridMultilevel"/>
    <w:tmpl w:val="D0364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25102"/>
    <w:multiLevelType w:val="hybridMultilevel"/>
    <w:tmpl w:val="E72C0294"/>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9072D"/>
    <w:multiLevelType w:val="hybridMultilevel"/>
    <w:tmpl w:val="E72C0294"/>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F6365"/>
    <w:multiLevelType w:val="hybridMultilevel"/>
    <w:tmpl w:val="EF6A6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829DC"/>
    <w:multiLevelType w:val="hybridMultilevel"/>
    <w:tmpl w:val="584CCB5E"/>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475DA"/>
    <w:multiLevelType w:val="hybridMultilevel"/>
    <w:tmpl w:val="D59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BA5608"/>
    <w:multiLevelType w:val="hybridMultilevel"/>
    <w:tmpl w:val="962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738A9"/>
    <w:multiLevelType w:val="hybridMultilevel"/>
    <w:tmpl w:val="21AADC14"/>
    <w:lvl w:ilvl="0" w:tplc="916C6C94">
      <w:start w:val="1"/>
      <w:numFmt w:val="decimal"/>
      <w:lvlText w:val="Scenario %1:"/>
      <w:lvlJc w:val="left"/>
      <w:pPr>
        <w:ind w:left="720" w:hanging="360"/>
      </w:pPr>
      <w:rPr>
        <w:rFonts w:hint="default"/>
        <w:b w:val="0"/>
        <w:u w:val="single"/>
      </w:rPr>
    </w:lvl>
    <w:lvl w:ilvl="1" w:tplc="21844528">
      <w:start w:val="1"/>
      <w:numFmt w:val="lowerLetter"/>
      <w:lvlText w:val="%2."/>
      <w:lvlJc w:val="left"/>
      <w:pPr>
        <w:ind w:left="1440" w:hanging="360"/>
      </w:pPr>
      <w:rPr>
        <w:b w:val="0"/>
      </w:rPr>
    </w:lvl>
    <w:lvl w:ilvl="2" w:tplc="E39C5BF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A46E12"/>
    <w:multiLevelType w:val="hybridMultilevel"/>
    <w:tmpl w:val="E576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A96ECE"/>
    <w:multiLevelType w:val="multilevel"/>
    <w:tmpl w:val="2A36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AF3A9B"/>
    <w:multiLevelType w:val="hybridMultilevel"/>
    <w:tmpl w:val="F3D86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E450E"/>
    <w:multiLevelType w:val="multilevel"/>
    <w:tmpl w:val="F18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F521AD"/>
    <w:multiLevelType w:val="hybridMultilevel"/>
    <w:tmpl w:val="587E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D50A8"/>
    <w:multiLevelType w:val="hybridMultilevel"/>
    <w:tmpl w:val="F0D8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A5ECC"/>
    <w:multiLevelType w:val="hybridMultilevel"/>
    <w:tmpl w:val="20887F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96E6819"/>
    <w:multiLevelType w:val="hybridMultilevel"/>
    <w:tmpl w:val="41083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960A81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144DAE"/>
    <w:multiLevelType w:val="hybridMultilevel"/>
    <w:tmpl w:val="E72C0294"/>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B7176B"/>
    <w:multiLevelType w:val="hybridMultilevel"/>
    <w:tmpl w:val="584CCB5E"/>
    <w:lvl w:ilvl="0" w:tplc="960A814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0"/>
  </w:num>
  <w:num w:numId="4">
    <w:abstractNumId w:val="7"/>
  </w:num>
  <w:num w:numId="5">
    <w:abstractNumId w:val="16"/>
  </w:num>
  <w:num w:numId="6">
    <w:abstractNumId w:val="1"/>
  </w:num>
  <w:num w:numId="7">
    <w:abstractNumId w:val="4"/>
  </w:num>
  <w:num w:numId="8">
    <w:abstractNumId w:val="13"/>
  </w:num>
  <w:num w:numId="9">
    <w:abstractNumId w:val="8"/>
  </w:num>
  <w:num w:numId="10">
    <w:abstractNumId w:val="0"/>
  </w:num>
  <w:num w:numId="11">
    <w:abstractNumId w:val="15"/>
  </w:num>
  <w:num w:numId="12">
    <w:abstractNumId w:val="2"/>
  </w:num>
  <w:num w:numId="13">
    <w:abstractNumId w:val="19"/>
  </w:num>
  <w:num w:numId="14">
    <w:abstractNumId w:val="5"/>
  </w:num>
  <w:num w:numId="15">
    <w:abstractNumId w:val="18"/>
  </w:num>
  <w:num w:numId="16">
    <w:abstractNumId w:val="3"/>
  </w:num>
  <w:num w:numId="17">
    <w:abstractNumId w:val="14"/>
  </w:num>
  <w:num w:numId="18">
    <w:abstractNumId w:val="11"/>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tha Pal">
    <w15:presenceInfo w15:providerId="None" w15:userId="Partha P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D4"/>
    <w:rsid w:val="00000118"/>
    <w:rsid w:val="00027AF5"/>
    <w:rsid w:val="000325C9"/>
    <w:rsid w:val="00045AC7"/>
    <w:rsid w:val="00046B03"/>
    <w:rsid w:val="000476D4"/>
    <w:rsid w:val="00052F92"/>
    <w:rsid w:val="00057224"/>
    <w:rsid w:val="00062A05"/>
    <w:rsid w:val="00064739"/>
    <w:rsid w:val="00065CD2"/>
    <w:rsid w:val="0007082E"/>
    <w:rsid w:val="000A1E67"/>
    <w:rsid w:val="000A5EAB"/>
    <w:rsid w:val="000C21CF"/>
    <w:rsid w:val="000E1BAF"/>
    <w:rsid w:val="000E2C72"/>
    <w:rsid w:val="000E5B63"/>
    <w:rsid w:val="000F5720"/>
    <w:rsid w:val="0010532A"/>
    <w:rsid w:val="00112CB4"/>
    <w:rsid w:val="00115C50"/>
    <w:rsid w:val="00122D50"/>
    <w:rsid w:val="0012480D"/>
    <w:rsid w:val="0012502F"/>
    <w:rsid w:val="0012519F"/>
    <w:rsid w:val="001272F8"/>
    <w:rsid w:val="00132A0A"/>
    <w:rsid w:val="00133076"/>
    <w:rsid w:val="00164D7E"/>
    <w:rsid w:val="00171256"/>
    <w:rsid w:val="00173FAE"/>
    <w:rsid w:val="001762B1"/>
    <w:rsid w:val="001762B3"/>
    <w:rsid w:val="001809F2"/>
    <w:rsid w:val="00197E4B"/>
    <w:rsid w:val="001B7F88"/>
    <w:rsid w:val="001E0EC2"/>
    <w:rsid w:val="001F474A"/>
    <w:rsid w:val="00222672"/>
    <w:rsid w:val="00244E4B"/>
    <w:rsid w:val="00263A8C"/>
    <w:rsid w:val="0027060B"/>
    <w:rsid w:val="00283FB1"/>
    <w:rsid w:val="002842B6"/>
    <w:rsid w:val="002909D2"/>
    <w:rsid w:val="0029462E"/>
    <w:rsid w:val="002B56CB"/>
    <w:rsid w:val="002C639D"/>
    <w:rsid w:val="002D0A22"/>
    <w:rsid w:val="002D49A6"/>
    <w:rsid w:val="002E7702"/>
    <w:rsid w:val="002F1D8B"/>
    <w:rsid w:val="003137FC"/>
    <w:rsid w:val="00320473"/>
    <w:rsid w:val="00350A9E"/>
    <w:rsid w:val="00354A0E"/>
    <w:rsid w:val="003571D5"/>
    <w:rsid w:val="003636D4"/>
    <w:rsid w:val="003715F1"/>
    <w:rsid w:val="003B11D9"/>
    <w:rsid w:val="003B68B6"/>
    <w:rsid w:val="003C38E3"/>
    <w:rsid w:val="00414771"/>
    <w:rsid w:val="004160D1"/>
    <w:rsid w:val="0043134F"/>
    <w:rsid w:val="004503D2"/>
    <w:rsid w:val="00455F46"/>
    <w:rsid w:val="00462C89"/>
    <w:rsid w:val="00470A69"/>
    <w:rsid w:val="00480283"/>
    <w:rsid w:val="00491C2B"/>
    <w:rsid w:val="004938D0"/>
    <w:rsid w:val="004B229C"/>
    <w:rsid w:val="004C7837"/>
    <w:rsid w:val="004E4E52"/>
    <w:rsid w:val="00506336"/>
    <w:rsid w:val="005579DC"/>
    <w:rsid w:val="00564375"/>
    <w:rsid w:val="005760C3"/>
    <w:rsid w:val="0058080A"/>
    <w:rsid w:val="005B769E"/>
    <w:rsid w:val="005C2F23"/>
    <w:rsid w:val="005C4376"/>
    <w:rsid w:val="005F6443"/>
    <w:rsid w:val="00610F2F"/>
    <w:rsid w:val="006122C8"/>
    <w:rsid w:val="00614528"/>
    <w:rsid w:val="00614834"/>
    <w:rsid w:val="00662DC1"/>
    <w:rsid w:val="00662EA6"/>
    <w:rsid w:val="006730FF"/>
    <w:rsid w:val="006936A8"/>
    <w:rsid w:val="006B2D46"/>
    <w:rsid w:val="006B3447"/>
    <w:rsid w:val="006C1DA5"/>
    <w:rsid w:val="006C5240"/>
    <w:rsid w:val="006C65CD"/>
    <w:rsid w:val="006C6A52"/>
    <w:rsid w:val="006D571E"/>
    <w:rsid w:val="006E1DEC"/>
    <w:rsid w:val="0071435D"/>
    <w:rsid w:val="007357FC"/>
    <w:rsid w:val="007428E0"/>
    <w:rsid w:val="00745B64"/>
    <w:rsid w:val="007529D0"/>
    <w:rsid w:val="0075746D"/>
    <w:rsid w:val="00761F9F"/>
    <w:rsid w:val="0078699F"/>
    <w:rsid w:val="00791862"/>
    <w:rsid w:val="00793C8F"/>
    <w:rsid w:val="0079719A"/>
    <w:rsid w:val="007A0F55"/>
    <w:rsid w:val="007B482D"/>
    <w:rsid w:val="007C245B"/>
    <w:rsid w:val="007D7F7A"/>
    <w:rsid w:val="007F6427"/>
    <w:rsid w:val="00816434"/>
    <w:rsid w:val="00834A74"/>
    <w:rsid w:val="00886A14"/>
    <w:rsid w:val="00896AD2"/>
    <w:rsid w:val="008C3958"/>
    <w:rsid w:val="008D0619"/>
    <w:rsid w:val="008D1DF0"/>
    <w:rsid w:val="008D2A90"/>
    <w:rsid w:val="008E37D8"/>
    <w:rsid w:val="008F3A16"/>
    <w:rsid w:val="009007C9"/>
    <w:rsid w:val="009134DE"/>
    <w:rsid w:val="00924DE2"/>
    <w:rsid w:val="00935397"/>
    <w:rsid w:val="0094247C"/>
    <w:rsid w:val="00955E97"/>
    <w:rsid w:val="00957970"/>
    <w:rsid w:val="00961E95"/>
    <w:rsid w:val="00965DF6"/>
    <w:rsid w:val="00976083"/>
    <w:rsid w:val="009865E9"/>
    <w:rsid w:val="00986F0C"/>
    <w:rsid w:val="009A1050"/>
    <w:rsid w:val="009B42CB"/>
    <w:rsid w:val="009D7F43"/>
    <w:rsid w:val="009F1A25"/>
    <w:rsid w:val="009F6FEA"/>
    <w:rsid w:val="00A07578"/>
    <w:rsid w:val="00A07F38"/>
    <w:rsid w:val="00A12634"/>
    <w:rsid w:val="00A24CC9"/>
    <w:rsid w:val="00A250AF"/>
    <w:rsid w:val="00A26122"/>
    <w:rsid w:val="00A30D59"/>
    <w:rsid w:val="00A470A7"/>
    <w:rsid w:val="00A523F6"/>
    <w:rsid w:val="00A578DE"/>
    <w:rsid w:val="00A60F43"/>
    <w:rsid w:val="00A669B0"/>
    <w:rsid w:val="00A97395"/>
    <w:rsid w:val="00AA05E9"/>
    <w:rsid w:val="00AA06C6"/>
    <w:rsid w:val="00AB3F14"/>
    <w:rsid w:val="00AC0013"/>
    <w:rsid w:val="00AC10A9"/>
    <w:rsid w:val="00AC57A0"/>
    <w:rsid w:val="00AD0417"/>
    <w:rsid w:val="00AD5C35"/>
    <w:rsid w:val="00AD736D"/>
    <w:rsid w:val="00B02BEB"/>
    <w:rsid w:val="00B05B8E"/>
    <w:rsid w:val="00B20DE0"/>
    <w:rsid w:val="00B473ED"/>
    <w:rsid w:val="00B732D8"/>
    <w:rsid w:val="00B75249"/>
    <w:rsid w:val="00B75C3A"/>
    <w:rsid w:val="00B770A3"/>
    <w:rsid w:val="00B805B9"/>
    <w:rsid w:val="00B8255A"/>
    <w:rsid w:val="00B8351A"/>
    <w:rsid w:val="00BA2F45"/>
    <w:rsid w:val="00BC6C1F"/>
    <w:rsid w:val="00C0119E"/>
    <w:rsid w:val="00C02C28"/>
    <w:rsid w:val="00C22879"/>
    <w:rsid w:val="00C44E2B"/>
    <w:rsid w:val="00C45DE5"/>
    <w:rsid w:val="00C81801"/>
    <w:rsid w:val="00C867BB"/>
    <w:rsid w:val="00C93B19"/>
    <w:rsid w:val="00C95E98"/>
    <w:rsid w:val="00CA0878"/>
    <w:rsid w:val="00CA3371"/>
    <w:rsid w:val="00CA4B9D"/>
    <w:rsid w:val="00CB5758"/>
    <w:rsid w:val="00CC1023"/>
    <w:rsid w:val="00CD4DF4"/>
    <w:rsid w:val="00CD6CA7"/>
    <w:rsid w:val="00D05B8D"/>
    <w:rsid w:val="00D328F6"/>
    <w:rsid w:val="00D5116E"/>
    <w:rsid w:val="00D56334"/>
    <w:rsid w:val="00D72776"/>
    <w:rsid w:val="00D76811"/>
    <w:rsid w:val="00D8443E"/>
    <w:rsid w:val="00D875F5"/>
    <w:rsid w:val="00DA0EDD"/>
    <w:rsid w:val="00DB4FB8"/>
    <w:rsid w:val="00DD3907"/>
    <w:rsid w:val="00E10136"/>
    <w:rsid w:val="00E127E3"/>
    <w:rsid w:val="00E17BB1"/>
    <w:rsid w:val="00E31C6B"/>
    <w:rsid w:val="00E31E90"/>
    <w:rsid w:val="00E364F6"/>
    <w:rsid w:val="00E376AF"/>
    <w:rsid w:val="00E51CE9"/>
    <w:rsid w:val="00E5482E"/>
    <w:rsid w:val="00E57B0F"/>
    <w:rsid w:val="00E74159"/>
    <w:rsid w:val="00E75010"/>
    <w:rsid w:val="00E85181"/>
    <w:rsid w:val="00E859A0"/>
    <w:rsid w:val="00E922E5"/>
    <w:rsid w:val="00EC36DE"/>
    <w:rsid w:val="00ED5C19"/>
    <w:rsid w:val="00EE46D3"/>
    <w:rsid w:val="00F11833"/>
    <w:rsid w:val="00F123FF"/>
    <w:rsid w:val="00F12DB0"/>
    <w:rsid w:val="00F21990"/>
    <w:rsid w:val="00F24673"/>
    <w:rsid w:val="00F26D75"/>
    <w:rsid w:val="00F3019F"/>
    <w:rsid w:val="00F52438"/>
    <w:rsid w:val="00F5516E"/>
    <w:rsid w:val="00F57524"/>
    <w:rsid w:val="00F645F7"/>
    <w:rsid w:val="00F65888"/>
    <w:rsid w:val="00F65C39"/>
    <w:rsid w:val="00F66632"/>
    <w:rsid w:val="00F720C7"/>
    <w:rsid w:val="00F872A7"/>
    <w:rsid w:val="00F94E53"/>
    <w:rsid w:val="00FB1748"/>
    <w:rsid w:val="00FB50D3"/>
    <w:rsid w:val="00FB68D9"/>
    <w:rsid w:val="00FC126C"/>
    <w:rsid w:val="00FC1F6E"/>
    <w:rsid w:val="00FD3FBA"/>
    <w:rsid w:val="00FE50E0"/>
    <w:rsid w:val="00FE69C9"/>
    <w:rsid w:val="00FF7A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344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427"/>
    <w:pPr>
      <w:spacing w:after="240"/>
      <w:jc w:val="both"/>
    </w:pPr>
  </w:style>
  <w:style w:type="paragraph" w:styleId="Heading1">
    <w:name w:val="heading 1"/>
    <w:basedOn w:val="Normal"/>
    <w:next w:val="Normal"/>
    <w:link w:val="Heading1Char"/>
    <w:uiPriority w:val="9"/>
    <w:qFormat/>
    <w:rsid w:val="000476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4160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6D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476D4"/>
    <w:pPr>
      <w:ind w:left="720"/>
      <w:contextualSpacing/>
    </w:pPr>
  </w:style>
  <w:style w:type="character" w:customStyle="1" w:styleId="Heading1Char">
    <w:name w:val="Heading 1 Char"/>
    <w:basedOn w:val="DefaultParagraphFont"/>
    <w:link w:val="Heading1"/>
    <w:uiPriority w:val="9"/>
    <w:rsid w:val="000476D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476D4"/>
    <w:rPr>
      <w:b/>
      <w:bCs/>
      <w:i/>
      <w:iCs/>
      <w:spacing w:val="5"/>
    </w:rPr>
  </w:style>
  <w:style w:type="paragraph" w:styleId="Title">
    <w:name w:val="Title"/>
    <w:basedOn w:val="Normal"/>
    <w:next w:val="Normal"/>
    <w:link w:val="TitleChar"/>
    <w:uiPriority w:val="10"/>
    <w:qFormat/>
    <w:rsid w:val="000476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70A3"/>
    <w:rPr>
      <w:color w:val="0563C1" w:themeColor="hyperlink"/>
      <w:u w:val="single"/>
    </w:rPr>
  </w:style>
  <w:style w:type="paragraph" w:styleId="Caption">
    <w:name w:val="caption"/>
    <w:basedOn w:val="Normal"/>
    <w:next w:val="Normal"/>
    <w:uiPriority w:val="35"/>
    <w:unhideWhenUsed/>
    <w:qFormat/>
    <w:rsid w:val="00CD4DF4"/>
    <w:pPr>
      <w:spacing w:after="200"/>
    </w:pPr>
    <w:rPr>
      <w:b/>
      <w:bCs/>
      <w:color w:val="4472C4" w:themeColor="accent1"/>
      <w:sz w:val="18"/>
      <w:szCs w:val="18"/>
    </w:rPr>
  </w:style>
  <w:style w:type="paragraph" w:styleId="Quote">
    <w:name w:val="Quote"/>
    <w:basedOn w:val="Normal"/>
    <w:next w:val="Normal"/>
    <w:link w:val="QuoteChar"/>
    <w:uiPriority w:val="29"/>
    <w:qFormat/>
    <w:rsid w:val="0078699F"/>
    <w:rPr>
      <w:i/>
      <w:iCs/>
      <w:color w:val="000000" w:themeColor="text1"/>
    </w:rPr>
  </w:style>
  <w:style w:type="character" w:customStyle="1" w:styleId="QuoteChar">
    <w:name w:val="Quote Char"/>
    <w:basedOn w:val="DefaultParagraphFont"/>
    <w:link w:val="Quote"/>
    <w:uiPriority w:val="29"/>
    <w:rsid w:val="0078699F"/>
    <w:rPr>
      <w:i/>
      <w:iCs/>
      <w:color w:val="000000" w:themeColor="text1"/>
    </w:rPr>
  </w:style>
  <w:style w:type="paragraph" w:styleId="BalloonText">
    <w:name w:val="Balloon Text"/>
    <w:basedOn w:val="Normal"/>
    <w:link w:val="BalloonTextChar"/>
    <w:uiPriority w:val="99"/>
    <w:semiHidden/>
    <w:unhideWhenUsed/>
    <w:rsid w:val="005B769E"/>
    <w:rPr>
      <w:rFonts w:ascii="Tahoma" w:hAnsi="Tahoma" w:cs="Tahoma"/>
      <w:sz w:val="16"/>
      <w:szCs w:val="16"/>
    </w:rPr>
  </w:style>
  <w:style w:type="character" w:customStyle="1" w:styleId="BalloonTextChar">
    <w:name w:val="Balloon Text Char"/>
    <w:basedOn w:val="DefaultParagraphFont"/>
    <w:link w:val="BalloonText"/>
    <w:uiPriority w:val="99"/>
    <w:semiHidden/>
    <w:rsid w:val="005B769E"/>
    <w:rPr>
      <w:rFonts w:ascii="Tahoma" w:hAnsi="Tahoma" w:cs="Tahoma"/>
      <w:sz w:val="16"/>
      <w:szCs w:val="16"/>
    </w:rPr>
  </w:style>
  <w:style w:type="character" w:customStyle="1" w:styleId="Heading2Char">
    <w:name w:val="Heading 2 Char"/>
    <w:basedOn w:val="DefaultParagraphFont"/>
    <w:link w:val="Heading2"/>
    <w:uiPriority w:val="9"/>
    <w:rsid w:val="00B05B8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4160D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C245B"/>
    <w:pPr>
      <w:tabs>
        <w:tab w:val="center" w:pos="4680"/>
        <w:tab w:val="right" w:pos="9360"/>
      </w:tabs>
      <w:spacing w:after="0"/>
    </w:pPr>
  </w:style>
  <w:style w:type="character" w:customStyle="1" w:styleId="HeaderChar">
    <w:name w:val="Header Char"/>
    <w:basedOn w:val="DefaultParagraphFont"/>
    <w:link w:val="Header"/>
    <w:uiPriority w:val="99"/>
    <w:rsid w:val="007C245B"/>
  </w:style>
  <w:style w:type="paragraph" w:styleId="Footer">
    <w:name w:val="footer"/>
    <w:basedOn w:val="Normal"/>
    <w:link w:val="FooterChar"/>
    <w:uiPriority w:val="99"/>
    <w:unhideWhenUsed/>
    <w:rsid w:val="007C245B"/>
    <w:pPr>
      <w:tabs>
        <w:tab w:val="center" w:pos="4680"/>
        <w:tab w:val="right" w:pos="9360"/>
      </w:tabs>
      <w:spacing w:after="0"/>
    </w:pPr>
  </w:style>
  <w:style w:type="character" w:customStyle="1" w:styleId="FooterChar">
    <w:name w:val="Footer Char"/>
    <w:basedOn w:val="DefaultParagraphFont"/>
    <w:link w:val="Footer"/>
    <w:uiPriority w:val="99"/>
    <w:rsid w:val="007C245B"/>
  </w:style>
  <w:style w:type="character" w:styleId="CommentReference">
    <w:name w:val="annotation reference"/>
    <w:basedOn w:val="DefaultParagraphFont"/>
    <w:uiPriority w:val="99"/>
    <w:semiHidden/>
    <w:unhideWhenUsed/>
    <w:rsid w:val="00F52438"/>
    <w:rPr>
      <w:sz w:val="16"/>
      <w:szCs w:val="16"/>
    </w:rPr>
  </w:style>
  <w:style w:type="paragraph" w:styleId="CommentText">
    <w:name w:val="annotation text"/>
    <w:basedOn w:val="Normal"/>
    <w:link w:val="CommentTextChar"/>
    <w:uiPriority w:val="99"/>
    <w:semiHidden/>
    <w:unhideWhenUsed/>
    <w:rsid w:val="00F52438"/>
    <w:rPr>
      <w:sz w:val="20"/>
      <w:szCs w:val="20"/>
    </w:rPr>
  </w:style>
  <w:style w:type="character" w:customStyle="1" w:styleId="CommentTextChar">
    <w:name w:val="Comment Text Char"/>
    <w:basedOn w:val="DefaultParagraphFont"/>
    <w:link w:val="CommentText"/>
    <w:uiPriority w:val="99"/>
    <w:semiHidden/>
    <w:rsid w:val="00F52438"/>
    <w:rPr>
      <w:sz w:val="20"/>
      <w:szCs w:val="20"/>
    </w:rPr>
  </w:style>
  <w:style w:type="paragraph" w:styleId="CommentSubject">
    <w:name w:val="annotation subject"/>
    <w:basedOn w:val="CommentText"/>
    <w:next w:val="CommentText"/>
    <w:link w:val="CommentSubjectChar"/>
    <w:uiPriority w:val="99"/>
    <w:semiHidden/>
    <w:unhideWhenUsed/>
    <w:rsid w:val="00F52438"/>
    <w:rPr>
      <w:b/>
      <w:bCs/>
    </w:rPr>
  </w:style>
  <w:style w:type="character" w:customStyle="1" w:styleId="CommentSubjectChar">
    <w:name w:val="Comment Subject Char"/>
    <w:basedOn w:val="CommentTextChar"/>
    <w:link w:val="CommentSubject"/>
    <w:uiPriority w:val="99"/>
    <w:semiHidden/>
    <w:rsid w:val="00F5243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427"/>
    <w:pPr>
      <w:spacing w:after="240"/>
      <w:jc w:val="both"/>
    </w:pPr>
  </w:style>
  <w:style w:type="paragraph" w:styleId="Heading1">
    <w:name w:val="heading 1"/>
    <w:basedOn w:val="Normal"/>
    <w:next w:val="Normal"/>
    <w:link w:val="Heading1Char"/>
    <w:uiPriority w:val="9"/>
    <w:qFormat/>
    <w:rsid w:val="000476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4160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6D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476D4"/>
    <w:pPr>
      <w:ind w:left="720"/>
      <w:contextualSpacing/>
    </w:pPr>
  </w:style>
  <w:style w:type="character" w:customStyle="1" w:styleId="Heading1Char">
    <w:name w:val="Heading 1 Char"/>
    <w:basedOn w:val="DefaultParagraphFont"/>
    <w:link w:val="Heading1"/>
    <w:uiPriority w:val="9"/>
    <w:rsid w:val="000476D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476D4"/>
    <w:rPr>
      <w:b/>
      <w:bCs/>
      <w:i/>
      <w:iCs/>
      <w:spacing w:val="5"/>
    </w:rPr>
  </w:style>
  <w:style w:type="paragraph" w:styleId="Title">
    <w:name w:val="Title"/>
    <w:basedOn w:val="Normal"/>
    <w:next w:val="Normal"/>
    <w:link w:val="TitleChar"/>
    <w:uiPriority w:val="10"/>
    <w:qFormat/>
    <w:rsid w:val="000476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70A3"/>
    <w:rPr>
      <w:color w:val="0563C1" w:themeColor="hyperlink"/>
      <w:u w:val="single"/>
    </w:rPr>
  </w:style>
  <w:style w:type="paragraph" w:styleId="Caption">
    <w:name w:val="caption"/>
    <w:basedOn w:val="Normal"/>
    <w:next w:val="Normal"/>
    <w:uiPriority w:val="35"/>
    <w:unhideWhenUsed/>
    <w:qFormat/>
    <w:rsid w:val="00CD4DF4"/>
    <w:pPr>
      <w:spacing w:after="200"/>
    </w:pPr>
    <w:rPr>
      <w:b/>
      <w:bCs/>
      <w:color w:val="4472C4" w:themeColor="accent1"/>
      <w:sz w:val="18"/>
      <w:szCs w:val="18"/>
    </w:rPr>
  </w:style>
  <w:style w:type="paragraph" w:styleId="Quote">
    <w:name w:val="Quote"/>
    <w:basedOn w:val="Normal"/>
    <w:next w:val="Normal"/>
    <w:link w:val="QuoteChar"/>
    <w:uiPriority w:val="29"/>
    <w:qFormat/>
    <w:rsid w:val="0078699F"/>
    <w:rPr>
      <w:i/>
      <w:iCs/>
      <w:color w:val="000000" w:themeColor="text1"/>
    </w:rPr>
  </w:style>
  <w:style w:type="character" w:customStyle="1" w:styleId="QuoteChar">
    <w:name w:val="Quote Char"/>
    <w:basedOn w:val="DefaultParagraphFont"/>
    <w:link w:val="Quote"/>
    <w:uiPriority w:val="29"/>
    <w:rsid w:val="0078699F"/>
    <w:rPr>
      <w:i/>
      <w:iCs/>
      <w:color w:val="000000" w:themeColor="text1"/>
    </w:rPr>
  </w:style>
  <w:style w:type="paragraph" w:styleId="BalloonText">
    <w:name w:val="Balloon Text"/>
    <w:basedOn w:val="Normal"/>
    <w:link w:val="BalloonTextChar"/>
    <w:uiPriority w:val="99"/>
    <w:semiHidden/>
    <w:unhideWhenUsed/>
    <w:rsid w:val="005B769E"/>
    <w:rPr>
      <w:rFonts w:ascii="Tahoma" w:hAnsi="Tahoma" w:cs="Tahoma"/>
      <w:sz w:val="16"/>
      <w:szCs w:val="16"/>
    </w:rPr>
  </w:style>
  <w:style w:type="character" w:customStyle="1" w:styleId="BalloonTextChar">
    <w:name w:val="Balloon Text Char"/>
    <w:basedOn w:val="DefaultParagraphFont"/>
    <w:link w:val="BalloonText"/>
    <w:uiPriority w:val="99"/>
    <w:semiHidden/>
    <w:rsid w:val="005B769E"/>
    <w:rPr>
      <w:rFonts w:ascii="Tahoma" w:hAnsi="Tahoma" w:cs="Tahoma"/>
      <w:sz w:val="16"/>
      <w:szCs w:val="16"/>
    </w:rPr>
  </w:style>
  <w:style w:type="character" w:customStyle="1" w:styleId="Heading2Char">
    <w:name w:val="Heading 2 Char"/>
    <w:basedOn w:val="DefaultParagraphFont"/>
    <w:link w:val="Heading2"/>
    <w:uiPriority w:val="9"/>
    <w:rsid w:val="00B05B8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4160D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C245B"/>
    <w:pPr>
      <w:tabs>
        <w:tab w:val="center" w:pos="4680"/>
        <w:tab w:val="right" w:pos="9360"/>
      </w:tabs>
      <w:spacing w:after="0"/>
    </w:pPr>
  </w:style>
  <w:style w:type="character" w:customStyle="1" w:styleId="HeaderChar">
    <w:name w:val="Header Char"/>
    <w:basedOn w:val="DefaultParagraphFont"/>
    <w:link w:val="Header"/>
    <w:uiPriority w:val="99"/>
    <w:rsid w:val="007C245B"/>
  </w:style>
  <w:style w:type="paragraph" w:styleId="Footer">
    <w:name w:val="footer"/>
    <w:basedOn w:val="Normal"/>
    <w:link w:val="FooterChar"/>
    <w:uiPriority w:val="99"/>
    <w:unhideWhenUsed/>
    <w:rsid w:val="007C245B"/>
    <w:pPr>
      <w:tabs>
        <w:tab w:val="center" w:pos="4680"/>
        <w:tab w:val="right" w:pos="9360"/>
      </w:tabs>
      <w:spacing w:after="0"/>
    </w:pPr>
  </w:style>
  <w:style w:type="character" w:customStyle="1" w:styleId="FooterChar">
    <w:name w:val="Footer Char"/>
    <w:basedOn w:val="DefaultParagraphFont"/>
    <w:link w:val="Footer"/>
    <w:uiPriority w:val="99"/>
    <w:rsid w:val="007C245B"/>
  </w:style>
  <w:style w:type="character" w:styleId="CommentReference">
    <w:name w:val="annotation reference"/>
    <w:basedOn w:val="DefaultParagraphFont"/>
    <w:uiPriority w:val="99"/>
    <w:semiHidden/>
    <w:unhideWhenUsed/>
    <w:rsid w:val="00F52438"/>
    <w:rPr>
      <w:sz w:val="16"/>
      <w:szCs w:val="16"/>
    </w:rPr>
  </w:style>
  <w:style w:type="paragraph" w:styleId="CommentText">
    <w:name w:val="annotation text"/>
    <w:basedOn w:val="Normal"/>
    <w:link w:val="CommentTextChar"/>
    <w:uiPriority w:val="99"/>
    <w:semiHidden/>
    <w:unhideWhenUsed/>
    <w:rsid w:val="00F52438"/>
    <w:rPr>
      <w:sz w:val="20"/>
      <w:szCs w:val="20"/>
    </w:rPr>
  </w:style>
  <w:style w:type="character" w:customStyle="1" w:styleId="CommentTextChar">
    <w:name w:val="Comment Text Char"/>
    <w:basedOn w:val="DefaultParagraphFont"/>
    <w:link w:val="CommentText"/>
    <w:uiPriority w:val="99"/>
    <w:semiHidden/>
    <w:rsid w:val="00F52438"/>
    <w:rPr>
      <w:sz w:val="20"/>
      <w:szCs w:val="20"/>
    </w:rPr>
  </w:style>
  <w:style w:type="paragraph" w:styleId="CommentSubject">
    <w:name w:val="annotation subject"/>
    <w:basedOn w:val="CommentText"/>
    <w:next w:val="CommentText"/>
    <w:link w:val="CommentSubjectChar"/>
    <w:uiPriority w:val="99"/>
    <w:semiHidden/>
    <w:unhideWhenUsed/>
    <w:rsid w:val="00F52438"/>
    <w:rPr>
      <w:b/>
      <w:bCs/>
    </w:rPr>
  </w:style>
  <w:style w:type="character" w:customStyle="1" w:styleId="CommentSubjectChar">
    <w:name w:val="Comment Subject Char"/>
    <w:basedOn w:val="CommentTextChar"/>
    <w:link w:val="CommentSubject"/>
    <w:uiPriority w:val="99"/>
    <w:semiHidden/>
    <w:rsid w:val="00F524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1014">
      <w:bodyDiv w:val="1"/>
      <w:marLeft w:val="0"/>
      <w:marRight w:val="0"/>
      <w:marTop w:val="0"/>
      <w:marBottom w:val="0"/>
      <w:divBdr>
        <w:top w:val="none" w:sz="0" w:space="0" w:color="auto"/>
        <w:left w:val="none" w:sz="0" w:space="0" w:color="auto"/>
        <w:bottom w:val="none" w:sz="0" w:space="0" w:color="auto"/>
        <w:right w:val="none" w:sz="0" w:space="0" w:color="auto"/>
      </w:divBdr>
    </w:div>
    <w:div w:id="467163454">
      <w:bodyDiv w:val="1"/>
      <w:marLeft w:val="0"/>
      <w:marRight w:val="0"/>
      <w:marTop w:val="0"/>
      <w:marBottom w:val="0"/>
      <w:divBdr>
        <w:top w:val="none" w:sz="0" w:space="0" w:color="auto"/>
        <w:left w:val="none" w:sz="0" w:space="0" w:color="auto"/>
        <w:bottom w:val="none" w:sz="0" w:space="0" w:color="auto"/>
        <w:right w:val="none" w:sz="0" w:space="0" w:color="auto"/>
      </w:divBdr>
      <w:divsChild>
        <w:div w:id="437994695">
          <w:marLeft w:val="0"/>
          <w:marRight w:val="0"/>
          <w:marTop w:val="0"/>
          <w:marBottom w:val="0"/>
          <w:divBdr>
            <w:top w:val="none" w:sz="0" w:space="0" w:color="auto"/>
            <w:left w:val="none" w:sz="0" w:space="0" w:color="auto"/>
            <w:bottom w:val="none" w:sz="0" w:space="0" w:color="auto"/>
            <w:right w:val="none" w:sz="0" w:space="0" w:color="auto"/>
          </w:divBdr>
        </w:div>
        <w:div w:id="758453213">
          <w:marLeft w:val="0"/>
          <w:marRight w:val="0"/>
          <w:marTop w:val="0"/>
          <w:marBottom w:val="0"/>
          <w:divBdr>
            <w:top w:val="none" w:sz="0" w:space="0" w:color="auto"/>
            <w:left w:val="none" w:sz="0" w:space="0" w:color="auto"/>
            <w:bottom w:val="none" w:sz="0" w:space="0" w:color="auto"/>
            <w:right w:val="none" w:sz="0" w:space="0" w:color="auto"/>
          </w:divBdr>
        </w:div>
        <w:div w:id="410784114">
          <w:marLeft w:val="0"/>
          <w:marRight w:val="0"/>
          <w:marTop w:val="0"/>
          <w:marBottom w:val="0"/>
          <w:divBdr>
            <w:top w:val="none" w:sz="0" w:space="0" w:color="auto"/>
            <w:left w:val="none" w:sz="0" w:space="0" w:color="auto"/>
            <w:bottom w:val="none" w:sz="0" w:space="0" w:color="auto"/>
            <w:right w:val="none" w:sz="0" w:space="0" w:color="auto"/>
          </w:divBdr>
        </w:div>
        <w:div w:id="1489634570">
          <w:marLeft w:val="0"/>
          <w:marRight w:val="0"/>
          <w:marTop w:val="0"/>
          <w:marBottom w:val="0"/>
          <w:divBdr>
            <w:top w:val="none" w:sz="0" w:space="0" w:color="auto"/>
            <w:left w:val="none" w:sz="0" w:space="0" w:color="auto"/>
            <w:bottom w:val="none" w:sz="0" w:space="0" w:color="auto"/>
            <w:right w:val="none" w:sz="0" w:space="0" w:color="auto"/>
          </w:divBdr>
        </w:div>
        <w:div w:id="1322276599">
          <w:marLeft w:val="0"/>
          <w:marRight w:val="0"/>
          <w:marTop w:val="0"/>
          <w:marBottom w:val="0"/>
          <w:divBdr>
            <w:top w:val="none" w:sz="0" w:space="0" w:color="auto"/>
            <w:left w:val="none" w:sz="0" w:space="0" w:color="auto"/>
            <w:bottom w:val="none" w:sz="0" w:space="0" w:color="auto"/>
            <w:right w:val="none" w:sz="0" w:space="0" w:color="auto"/>
          </w:divBdr>
        </w:div>
        <w:div w:id="1681421412">
          <w:marLeft w:val="0"/>
          <w:marRight w:val="0"/>
          <w:marTop w:val="0"/>
          <w:marBottom w:val="0"/>
          <w:divBdr>
            <w:top w:val="none" w:sz="0" w:space="0" w:color="auto"/>
            <w:left w:val="none" w:sz="0" w:space="0" w:color="auto"/>
            <w:bottom w:val="none" w:sz="0" w:space="0" w:color="auto"/>
            <w:right w:val="none" w:sz="0" w:space="0" w:color="auto"/>
          </w:divBdr>
        </w:div>
        <w:div w:id="969356211">
          <w:marLeft w:val="0"/>
          <w:marRight w:val="0"/>
          <w:marTop w:val="0"/>
          <w:marBottom w:val="0"/>
          <w:divBdr>
            <w:top w:val="none" w:sz="0" w:space="0" w:color="auto"/>
            <w:left w:val="none" w:sz="0" w:space="0" w:color="auto"/>
            <w:bottom w:val="none" w:sz="0" w:space="0" w:color="auto"/>
            <w:right w:val="none" w:sz="0" w:space="0" w:color="auto"/>
          </w:divBdr>
        </w:div>
        <w:div w:id="51734137">
          <w:marLeft w:val="0"/>
          <w:marRight w:val="0"/>
          <w:marTop w:val="0"/>
          <w:marBottom w:val="0"/>
          <w:divBdr>
            <w:top w:val="none" w:sz="0" w:space="0" w:color="auto"/>
            <w:left w:val="none" w:sz="0" w:space="0" w:color="auto"/>
            <w:bottom w:val="none" w:sz="0" w:space="0" w:color="auto"/>
            <w:right w:val="none" w:sz="0" w:space="0" w:color="auto"/>
          </w:divBdr>
        </w:div>
        <w:div w:id="1180585543">
          <w:marLeft w:val="0"/>
          <w:marRight w:val="0"/>
          <w:marTop w:val="0"/>
          <w:marBottom w:val="0"/>
          <w:divBdr>
            <w:top w:val="none" w:sz="0" w:space="0" w:color="auto"/>
            <w:left w:val="none" w:sz="0" w:space="0" w:color="auto"/>
            <w:bottom w:val="none" w:sz="0" w:space="0" w:color="auto"/>
            <w:right w:val="none" w:sz="0" w:space="0" w:color="auto"/>
          </w:divBdr>
        </w:div>
        <w:div w:id="634146622">
          <w:marLeft w:val="0"/>
          <w:marRight w:val="0"/>
          <w:marTop w:val="0"/>
          <w:marBottom w:val="0"/>
          <w:divBdr>
            <w:top w:val="none" w:sz="0" w:space="0" w:color="auto"/>
            <w:left w:val="none" w:sz="0" w:space="0" w:color="auto"/>
            <w:bottom w:val="none" w:sz="0" w:space="0" w:color="auto"/>
            <w:right w:val="none" w:sz="0" w:space="0" w:color="auto"/>
          </w:divBdr>
        </w:div>
        <w:div w:id="306055216">
          <w:marLeft w:val="0"/>
          <w:marRight w:val="0"/>
          <w:marTop w:val="0"/>
          <w:marBottom w:val="0"/>
          <w:divBdr>
            <w:top w:val="none" w:sz="0" w:space="0" w:color="auto"/>
            <w:left w:val="none" w:sz="0" w:space="0" w:color="auto"/>
            <w:bottom w:val="none" w:sz="0" w:space="0" w:color="auto"/>
            <w:right w:val="none" w:sz="0" w:space="0" w:color="auto"/>
          </w:divBdr>
        </w:div>
        <w:div w:id="458380634">
          <w:marLeft w:val="0"/>
          <w:marRight w:val="0"/>
          <w:marTop w:val="0"/>
          <w:marBottom w:val="0"/>
          <w:divBdr>
            <w:top w:val="none" w:sz="0" w:space="0" w:color="auto"/>
            <w:left w:val="none" w:sz="0" w:space="0" w:color="auto"/>
            <w:bottom w:val="none" w:sz="0" w:space="0" w:color="auto"/>
            <w:right w:val="none" w:sz="0" w:space="0" w:color="auto"/>
          </w:divBdr>
        </w:div>
        <w:div w:id="163327806">
          <w:marLeft w:val="0"/>
          <w:marRight w:val="0"/>
          <w:marTop w:val="0"/>
          <w:marBottom w:val="0"/>
          <w:divBdr>
            <w:top w:val="none" w:sz="0" w:space="0" w:color="auto"/>
            <w:left w:val="none" w:sz="0" w:space="0" w:color="auto"/>
            <w:bottom w:val="none" w:sz="0" w:space="0" w:color="auto"/>
            <w:right w:val="none" w:sz="0" w:space="0" w:color="auto"/>
          </w:divBdr>
        </w:div>
        <w:div w:id="2144686960">
          <w:marLeft w:val="0"/>
          <w:marRight w:val="0"/>
          <w:marTop w:val="0"/>
          <w:marBottom w:val="0"/>
          <w:divBdr>
            <w:top w:val="none" w:sz="0" w:space="0" w:color="auto"/>
            <w:left w:val="none" w:sz="0" w:space="0" w:color="auto"/>
            <w:bottom w:val="none" w:sz="0" w:space="0" w:color="auto"/>
            <w:right w:val="none" w:sz="0" w:space="0" w:color="auto"/>
          </w:divBdr>
        </w:div>
        <w:div w:id="227502243">
          <w:marLeft w:val="0"/>
          <w:marRight w:val="0"/>
          <w:marTop w:val="0"/>
          <w:marBottom w:val="0"/>
          <w:divBdr>
            <w:top w:val="none" w:sz="0" w:space="0" w:color="auto"/>
            <w:left w:val="none" w:sz="0" w:space="0" w:color="auto"/>
            <w:bottom w:val="none" w:sz="0" w:space="0" w:color="auto"/>
            <w:right w:val="none" w:sz="0" w:space="0" w:color="auto"/>
          </w:divBdr>
        </w:div>
        <w:div w:id="1800876465">
          <w:marLeft w:val="0"/>
          <w:marRight w:val="0"/>
          <w:marTop w:val="0"/>
          <w:marBottom w:val="0"/>
          <w:divBdr>
            <w:top w:val="none" w:sz="0" w:space="0" w:color="auto"/>
            <w:left w:val="none" w:sz="0" w:space="0" w:color="auto"/>
            <w:bottom w:val="none" w:sz="0" w:space="0" w:color="auto"/>
            <w:right w:val="none" w:sz="0" w:space="0" w:color="auto"/>
          </w:divBdr>
        </w:div>
        <w:div w:id="1476948372">
          <w:marLeft w:val="0"/>
          <w:marRight w:val="0"/>
          <w:marTop w:val="0"/>
          <w:marBottom w:val="0"/>
          <w:divBdr>
            <w:top w:val="none" w:sz="0" w:space="0" w:color="auto"/>
            <w:left w:val="none" w:sz="0" w:space="0" w:color="auto"/>
            <w:bottom w:val="none" w:sz="0" w:space="0" w:color="auto"/>
            <w:right w:val="none" w:sz="0" w:space="0" w:color="auto"/>
          </w:divBdr>
        </w:div>
        <w:div w:id="1753433630">
          <w:marLeft w:val="0"/>
          <w:marRight w:val="0"/>
          <w:marTop w:val="0"/>
          <w:marBottom w:val="0"/>
          <w:divBdr>
            <w:top w:val="none" w:sz="0" w:space="0" w:color="auto"/>
            <w:left w:val="none" w:sz="0" w:space="0" w:color="auto"/>
            <w:bottom w:val="none" w:sz="0" w:space="0" w:color="auto"/>
            <w:right w:val="none" w:sz="0" w:space="0" w:color="auto"/>
          </w:divBdr>
        </w:div>
        <w:div w:id="328796848">
          <w:marLeft w:val="0"/>
          <w:marRight w:val="0"/>
          <w:marTop w:val="0"/>
          <w:marBottom w:val="0"/>
          <w:divBdr>
            <w:top w:val="none" w:sz="0" w:space="0" w:color="auto"/>
            <w:left w:val="none" w:sz="0" w:space="0" w:color="auto"/>
            <w:bottom w:val="none" w:sz="0" w:space="0" w:color="auto"/>
            <w:right w:val="none" w:sz="0" w:space="0" w:color="auto"/>
          </w:divBdr>
        </w:div>
        <w:div w:id="391470601">
          <w:marLeft w:val="0"/>
          <w:marRight w:val="0"/>
          <w:marTop w:val="0"/>
          <w:marBottom w:val="0"/>
          <w:divBdr>
            <w:top w:val="none" w:sz="0" w:space="0" w:color="auto"/>
            <w:left w:val="none" w:sz="0" w:space="0" w:color="auto"/>
            <w:bottom w:val="none" w:sz="0" w:space="0" w:color="auto"/>
            <w:right w:val="none" w:sz="0" w:space="0" w:color="auto"/>
          </w:divBdr>
        </w:div>
      </w:divsChild>
    </w:div>
    <w:div w:id="936523493">
      <w:bodyDiv w:val="1"/>
      <w:marLeft w:val="0"/>
      <w:marRight w:val="0"/>
      <w:marTop w:val="0"/>
      <w:marBottom w:val="0"/>
      <w:divBdr>
        <w:top w:val="none" w:sz="0" w:space="0" w:color="auto"/>
        <w:left w:val="none" w:sz="0" w:space="0" w:color="auto"/>
        <w:bottom w:val="none" w:sz="0" w:space="0" w:color="auto"/>
        <w:right w:val="none" w:sz="0" w:space="0" w:color="auto"/>
      </w:divBdr>
      <w:divsChild>
        <w:div w:id="20795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995772">
      <w:bodyDiv w:val="1"/>
      <w:marLeft w:val="0"/>
      <w:marRight w:val="0"/>
      <w:marTop w:val="0"/>
      <w:marBottom w:val="0"/>
      <w:divBdr>
        <w:top w:val="none" w:sz="0" w:space="0" w:color="auto"/>
        <w:left w:val="none" w:sz="0" w:space="0" w:color="auto"/>
        <w:bottom w:val="none" w:sz="0" w:space="0" w:color="auto"/>
        <w:right w:val="none" w:sz="0" w:space="0" w:color="auto"/>
      </w:divBdr>
    </w:div>
    <w:div w:id="985740245">
      <w:bodyDiv w:val="1"/>
      <w:marLeft w:val="0"/>
      <w:marRight w:val="0"/>
      <w:marTop w:val="0"/>
      <w:marBottom w:val="0"/>
      <w:divBdr>
        <w:top w:val="none" w:sz="0" w:space="0" w:color="auto"/>
        <w:left w:val="none" w:sz="0" w:space="0" w:color="auto"/>
        <w:bottom w:val="none" w:sz="0" w:space="0" w:color="auto"/>
        <w:right w:val="none" w:sz="0" w:space="0" w:color="auto"/>
      </w:divBdr>
    </w:div>
    <w:div w:id="1239438745">
      <w:bodyDiv w:val="1"/>
      <w:marLeft w:val="0"/>
      <w:marRight w:val="0"/>
      <w:marTop w:val="0"/>
      <w:marBottom w:val="0"/>
      <w:divBdr>
        <w:top w:val="none" w:sz="0" w:space="0" w:color="auto"/>
        <w:left w:val="none" w:sz="0" w:space="0" w:color="auto"/>
        <w:bottom w:val="none" w:sz="0" w:space="0" w:color="auto"/>
        <w:right w:val="none" w:sz="0" w:space="0" w:color="auto"/>
      </w:divBdr>
    </w:div>
    <w:div w:id="1508597062">
      <w:bodyDiv w:val="1"/>
      <w:marLeft w:val="0"/>
      <w:marRight w:val="0"/>
      <w:marTop w:val="0"/>
      <w:marBottom w:val="0"/>
      <w:divBdr>
        <w:top w:val="none" w:sz="0" w:space="0" w:color="auto"/>
        <w:left w:val="none" w:sz="0" w:space="0" w:color="auto"/>
        <w:bottom w:val="none" w:sz="0" w:space="0" w:color="auto"/>
        <w:right w:val="none" w:sz="0" w:space="0" w:color="auto"/>
      </w:divBdr>
      <w:divsChild>
        <w:div w:id="1836191174">
          <w:marLeft w:val="0"/>
          <w:marRight w:val="0"/>
          <w:marTop w:val="0"/>
          <w:marBottom w:val="0"/>
          <w:divBdr>
            <w:top w:val="none" w:sz="0" w:space="0" w:color="auto"/>
            <w:left w:val="none" w:sz="0" w:space="0" w:color="auto"/>
            <w:bottom w:val="none" w:sz="0" w:space="0" w:color="auto"/>
            <w:right w:val="none" w:sz="0" w:space="0" w:color="auto"/>
          </w:divBdr>
        </w:div>
        <w:div w:id="1774549668">
          <w:marLeft w:val="0"/>
          <w:marRight w:val="0"/>
          <w:marTop w:val="0"/>
          <w:marBottom w:val="0"/>
          <w:divBdr>
            <w:top w:val="none" w:sz="0" w:space="0" w:color="auto"/>
            <w:left w:val="none" w:sz="0" w:space="0" w:color="auto"/>
            <w:bottom w:val="none" w:sz="0" w:space="0" w:color="auto"/>
            <w:right w:val="none" w:sz="0" w:space="0" w:color="auto"/>
          </w:divBdr>
        </w:div>
        <w:div w:id="1976165">
          <w:marLeft w:val="0"/>
          <w:marRight w:val="0"/>
          <w:marTop w:val="0"/>
          <w:marBottom w:val="0"/>
          <w:divBdr>
            <w:top w:val="none" w:sz="0" w:space="0" w:color="auto"/>
            <w:left w:val="none" w:sz="0" w:space="0" w:color="auto"/>
            <w:bottom w:val="none" w:sz="0" w:space="0" w:color="auto"/>
            <w:right w:val="none" w:sz="0" w:space="0" w:color="auto"/>
          </w:divBdr>
        </w:div>
      </w:divsChild>
    </w:div>
    <w:div w:id="1508708387">
      <w:bodyDiv w:val="1"/>
      <w:marLeft w:val="0"/>
      <w:marRight w:val="0"/>
      <w:marTop w:val="0"/>
      <w:marBottom w:val="0"/>
      <w:divBdr>
        <w:top w:val="none" w:sz="0" w:space="0" w:color="auto"/>
        <w:left w:val="none" w:sz="0" w:space="0" w:color="auto"/>
        <w:bottom w:val="none" w:sz="0" w:space="0" w:color="auto"/>
        <w:right w:val="none" w:sz="0" w:space="0" w:color="auto"/>
      </w:divBdr>
    </w:div>
    <w:div w:id="1686134999">
      <w:bodyDiv w:val="1"/>
      <w:marLeft w:val="0"/>
      <w:marRight w:val="0"/>
      <w:marTop w:val="0"/>
      <w:marBottom w:val="0"/>
      <w:divBdr>
        <w:top w:val="none" w:sz="0" w:space="0" w:color="auto"/>
        <w:left w:val="none" w:sz="0" w:space="0" w:color="auto"/>
        <w:bottom w:val="none" w:sz="0" w:space="0" w:color="auto"/>
        <w:right w:val="none" w:sz="0" w:space="0" w:color="auto"/>
      </w:divBdr>
    </w:div>
    <w:div w:id="1766531240">
      <w:bodyDiv w:val="1"/>
      <w:marLeft w:val="0"/>
      <w:marRight w:val="0"/>
      <w:marTop w:val="0"/>
      <w:marBottom w:val="0"/>
      <w:divBdr>
        <w:top w:val="none" w:sz="0" w:space="0" w:color="auto"/>
        <w:left w:val="none" w:sz="0" w:space="0" w:color="auto"/>
        <w:bottom w:val="none" w:sz="0" w:space="0" w:color="auto"/>
        <w:right w:val="none" w:sz="0" w:space="0" w:color="auto"/>
      </w:divBdr>
      <w:divsChild>
        <w:div w:id="1490629912">
          <w:marLeft w:val="0"/>
          <w:marRight w:val="0"/>
          <w:marTop w:val="0"/>
          <w:marBottom w:val="0"/>
          <w:divBdr>
            <w:top w:val="none" w:sz="0" w:space="0" w:color="auto"/>
            <w:left w:val="none" w:sz="0" w:space="0" w:color="auto"/>
            <w:bottom w:val="none" w:sz="0" w:space="0" w:color="auto"/>
            <w:right w:val="none" w:sz="0" w:space="0" w:color="auto"/>
          </w:divBdr>
        </w:div>
        <w:div w:id="2067754469">
          <w:marLeft w:val="0"/>
          <w:marRight w:val="0"/>
          <w:marTop w:val="0"/>
          <w:marBottom w:val="0"/>
          <w:divBdr>
            <w:top w:val="none" w:sz="0" w:space="0" w:color="auto"/>
            <w:left w:val="none" w:sz="0" w:space="0" w:color="auto"/>
            <w:bottom w:val="none" w:sz="0" w:space="0" w:color="auto"/>
            <w:right w:val="none" w:sz="0" w:space="0" w:color="auto"/>
          </w:divBdr>
        </w:div>
        <w:div w:id="245649751">
          <w:marLeft w:val="0"/>
          <w:marRight w:val="0"/>
          <w:marTop w:val="0"/>
          <w:marBottom w:val="0"/>
          <w:divBdr>
            <w:top w:val="none" w:sz="0" w:space="0" w:color="auto"/>
            <w:left w:val="none" w:sz="0" w:space="0" w:color="auto"/>
            <w:bottom w:val="none" w:sz="0" w:space="0" w:color="auto"/>
            <w:right w:val="none" w:sz="0" w:space="0" w:color="auto"/>
          </w:divBdr>
        </w:div>
        <w:div w:id="647904768">
          <w:marLeft w:val="0"/>
          <w:marRight w:val="0"/>
          <w:marTop w:val="0"/>
          <w:marBottom w:val="0"/>
          <w:divBdr>
            <w:top w:val="none" w:sz="0" w:space="0" w:color="auto"/>
            <w:left w:val="none" w:sz="0" w:space="0" w:color="auto"/>
            <w:bottom w:val="none" w:sz="0" w:space="0" w:color="auto"/>
            <w:right w:val="none" w:sz="0" w:space="0" w:color="auto"/>
          </w:divBdr>
        </w:div>
        <w:div w:id="244069689">
          <w:marLeft w:val="0"/>
          <w:marRight w:val="0"/>
          <w:marTop w:val="0"/>
          <w:marBottom w:val="0"/>
          <w:divBdr>
            <w:top w:val="none" w:sz="0" w:space="0" w:color="auto"/>
            <w:left w:val="none" w:sz="0" w:space="0" w:color="auto"/>
            <w:bottom w:val="none" w:sz="0" w:space="0" w:color="auto"/>
            <w:right w:val="none" w:sz="0" w:space="0" w:color="auto"/>
          </w:divBdr>
        </w:div>
        <w:div w:id="1954748691">
          <w:marLeft w:val="0"/>
          <w:marRight w:val="0"/>
          <w:marTop w:val="0"/>
          <w:marBottom w:val="0"/>
          <w:divBdr>
            <w:top w:val="none" w:sz="0" w:space="0" w:color="auto"/>
            <w:left w:val="none" w:sz="0" w:space="0" w:color="auto"/>
            <w:bottom w:val="none" w:sz="0" w:space="0" w:color="auto"/>
            <w:right w:val="none" w:sz="0" w:space="0" w:color="auto"/>
          </w:divBdr>
        </w:div>
        <w:div w:id="2117020457">
          <w:marLeft w:val="0"/>
          <w:marRight w:val="0"/>
          <w:marTop w:val="0"/>
          <w:marBottom w:val="0"/>
          <w:divBdr>
            <w:top w:val="none" w:sz="0" w:space="0" w:color="auto"/>
            <w:left w:val="none" w:sz="0" w:space="0" w:color="auto"/>
            <w:bottom w:val="none" w:sz="0" w:space="0" w:color="auto"/>
            <w:right w:val="none" w:sz="0" w:space="0" w:color="auto"/>
          </w:divBdr>
        </w:div>
        <w:div w:id="1493721350">
          <w:marLeft w:val="0"/>
          <w:marRight w:val="0"/>
          <w:marTop w:val="0"/>
          <w:marBottom w:val="0"/>
          <w:divBdr>
            <w:top w:val="none" w:sz="0" w:space="0" w:color="auto"/>
            <w:left w:val="none" w:sz="0" w:space="0" w:color="auto"/>
            <w:bottom w:val="none" w:sz="0" w:space="0" w:color="auto"/>
            <w:right w:val="none" w:sz="0" w:space="0" w:color="auto"/>
          </w:divBdr>
        </w:div>
        <w:div w:id="1029452143">
          <w:marLeft w:val="0"/>
          <w:marRight w:val="0"/>
          <w:marTop w:val="0"/>
          <w:marBottom w:val="0"/>
          <w:divBdr>
            <w:top w:val="none" w:sz="0" w:space="0" w:color="auto"/>
            <w:left w:val="none" w:sz="0" w:space="0" w:color="auto"/>
            <w:bottom w:val="none" w:sz="0" w:space="0" w:color="auto"/>
            <w:right w:val="none" w:sz="0" w:space="0" w:color="auto"/>
          </w:divBdr>
        </w:div>
        <w:div w:id="2091073074">
          <w:marLeft w:val="0"/>
          <w:marRight w:val="0"/>
          <w:marTop w:val="0"/>
          <w:marBottom w:val="0"/>
          <w:divBdr>
            <w:top w:val="none" w:sz="0" w:space="0" w:color="auto"/>
            <w:left w:val="none" w:sz="0" w:space="0" w:color="auto"/>
            <w:bottom w:val="none" w:sz="0" w:space="0" w:color="auto"/>
            <w:right w:val="none" w:sz="0" w:space="0" w:color="auto"/>
          </w:divBdr>
        </w:div>
        <w:div w:id="235362202">
          <w:marLeft w:val="0"/>
          <w:marRight w:val="0"/>
          <w:marTop w:val="0"/>
          <w:marBottom w:val="0"/>
          <w:divBdr>
            <w:top w:val="none" w:sz="0" w:space="0" w:color="auto"/>
            <w:left w:val="none" w:sz="0" w:space="0" w:color="auto"/>
            <w:bottom w:val="none" w:sz="0" w:space="0" w:color="auto"/>
            <w:right w:val="none" w:sz="0" w:space="0" w:color="auto"/>
          </w:divBdr>
        </w:div>
        <w:div w:id="1126968149">
          <w:marLeft w:val="0"/>
          <w:marRight w:val="0"/>
          <w:marTop w:val="0"/>
          <w:marBottom w:val="0"/>
          <w:divBdr>
            <w:top w:val="none" w:sz="0" w:space="0" w:color="auto"/>
            <w:left w:val="none" w:sz="0" w:space="0" w:color="auto"/>
            <w:bottom w:val="none" w:sz="0" w:space="0" w:color="auto"/>
            <w:right w:val="none" w:sz="0" w:space="0" w:color="auto"/>
          </w:divBdr>
        </w:div>
        <w:div w:id="2110195724">
          <w:marLeft w:val="0"/>
          <w:marRight w:val="0"/>
          <w:marTop w:val="0"/>
          <w:marBottom w:val="0"/>
          <w:divBdr>
            <w:top w:val="none" w:sz="0" w:space="0" w:color="auto"/>
            <w:left w:val="none" w:sz="0" w:space="0" w:color="auto"/>
            <w:bottom w:val="none" w:sz="0" w:space="0" w:color="auto"/>
            <w:right w:val="none" w:sz="0" w:space="0" w:color="auto"/>
          </w:divBdr>
        </w:div>
        <w:div w:id="821889480">
          <w:marLeft w:val="0"/>
          <w:marRight w:val="0"/>
          <w:marTop w:val="0"/>
          <w:marBottom w:val="0"/>
          <w:divBdr>
            <w:top w:val="none" w:sz="0" w:space="0" w:color="auto"/>
            <w:left w:val="none" w:sz="0" w:space="0" w:color="auto"/>
            <w:bottom w:val="none" w:sz="0" w:space="0" w:color="auto"/>
            <w:right w:val="none" w:sz="0" w:space="0" w:color="auto"/>
          </w:divBdr>
        </w:div>
        <w:div w:id="1312948545">
          <w:marLeft w:val="0"/>
          <w:marRight w:val="0"/>
          <w:marTop w:val="0"/>
          <w:marBottom w:val="0"/>
          <w:divBdr>
            <w:top w:val="none" w:sz="0" w:space="0" w:color="auto"/>
            <w:left w:val="none" w:sz="0" w:space="0" w:color="auto"/>
            <w:bottom w:val="none" w:sz="0" w:space="0" w:color="auto"/>
            <w:right w:val="none" w:sz="0" w:space="0" w:color="auto"/>
          </w:divBdr>
        </w:div>
        <w:div w:id="521011741">
          <w:marLeft w:val="0"/>
          <w:marRight w:val="0"/>
          <w:marTop w:val="0"/>
          <w:marBottom w:val="0"/>
          <w:divBdr>
            <w:top w:val="none" w:sz="0" w:space="0" w:color="auto"/>
            <w:left w:val="none" w:sz="0" w:space="0" w:color="auto"/>
            <w:bottom w:val="none" w:sz="0" w:space="0" w:color="auto"/>
            <w:right w:val="none" w:sz="0" w:space="0" w:color="auto"/>
          </w:divBdr>
        </w:div>
        <w:div w:id="558856655">
          <w:marLeft w:val="0"/>
          <w:marRight w:val="0"/>
          <w:marTop w:val="0"/>
          <w:marBottom w:val="0"/>
          <w:divBdr>
            <w:top w:val="none" w:sz="0" w:space="0" w:color="auto"/>
            <w:left w:val="none" w:sz="0" w:space="0" w:color="auto"/>
            <w:bottom w:val="none" w:sz="0" w:space="0" w:color="auto"/>
            <w:right w:val="none" w:sz="0" w:space="0" w:color="auto"/>
          </w:divBdr>
        </w:div>
        <w:div w:id="666129224">
          <w:marLeft w:val="0"/>
          <w:marRight w:val="0"/>
          <w:marTop w:val="0"/>
          <w:marBottom w:val="0"/>
          <w:divBdr>
            <w:top w:val="none" w:sz="0" w:space="0" w:color="auto"/>
            <w:left w:val="none" w:sz="0" w:space="0" w:color="auto"/>
            <w:bottom w:val="none" w:sz="0" w:space="0" w:color="auto"/>
            <w:right w:val="none" w:sz="0" w:space="0" w:color="auto"/>
          </w:divBdr>
        </w:div>
        <w:div w:id="562569888">
          <w:marLeft w:val="0"/>
          <w:marRight w:val="0"/>
          <w:marTop w:val="0"/>
          <w:marBottom w:val="0"/>
          <w:divBdr>
            <w:top w:val="none" w:sz="0" w:space="0" w:color="auto"/>
            <w:left w:val="none" w:sz="0" w:space="0" w:color="auto"/>
            <w:bottom w:val="none" w:sz="0" w:space="0" w:color="auto"/>
            <w:right w:val="none" w:sz="0" w:space="0" w:color="auto"/>
          </w:divBdr>
        </w:div>
        <w:div w:id="18183731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matt</cp:lastModifiedBy>
  <cp:revision>5</cp:revision>
  <dcterms:created xsi:type="dcterms:W3CDTF">2017-06-12T14:22:00Z</dcterms:created>
  <dcterms:modified xsi:type="dcterms:W3CDTF">2017-06-12T19:27:00Z</dcterms:modified>
</cp:coreProperties>
</file>